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5430A" w14:textId="639169D7" w:rsidR="0005525F" w:rsidRPr="001A6F08" w:rsidRDefault="0005525F" w:rsidP="00317B57">
      <w:pPr>
        <w:rPr>
          <w:ins w:id="0" w:author="Wang Siyu" w:date="2023-01-12T14:37:00Z"/>
          <w:b/>
          <w:bCs/>
          <w:rPrChange w:id="1" w:author="Wang Siyu" w:date="2023-01-12T14:51:00Z">
            <w:rPr>
              <w:ins w:id="2" w:author="Wang Siyu" w:date="2023-01-12T14:37:00Z"/>
            </w:rPr>
          </w:rPrChange>
        </w:rPr>
      </w:pPr>
      <w:ins w:id="3" w:author="Wang Siyu" w:date="2023-01-12T14:37:00Z">
        <w:r w:rsidRPr="00545A12">
          <w:rPr>
            <w:b/>
            <w:bCs/>
            <w:rPrChange w:id="4" w:author="Wang Siyu" w:date="2023-01-12T14:51:00Z">
              <w:rPr/>
            </w:rPrChange>
          </w:rPr>
          <w:t>Abstract</w:t>
        </w:r>
      </w:ins>
    </w:p>
    <w:p w14:paraId="54C324DB" w14:textId="024ACCFB" w:rsidR="000E58F5" w:rsidRDefault="00C87C46">
      <w:ins w:id="5" w:author="Wang Siyu" w:date="2023-01-12T14:03:00Z">
        <w:r>
          <w:t xml:space="preserve">Confidence estimation is a crucial component of decision making. </w:t>
        </w:r>
      </w:ins>
      <w:ins w:id="6" w:author="Wang Siyu" w:date="2023-01-12T14:04:00Z">
        <w:r>
          <w:t xml:space="preserve">Both </w:t>
        </w:r>
      </w:ins>
      <w:ins w:id="7" w:author="Wang Siyu" w:date="2023-01-12T14:07:00Z">
        <w:r>
          <w:t>decision confidence</w:t>
        </w:r>
      </w:ins>
      <w:ins w:id="8" w:author="Wang Siyu" w:date="2023-01-12T14:10:00Z">
        <w:r>
          <w:t xml:space="preserve"> </w:t>
        </w:r>
      </w:ins>
      <w:ins w:id="9" w:author="Wang Siyu" w:date="2023-01-12T14:04:00Z">
        <w:r>
          <w:t xml:space="preserve">and </w:t>
        </w:r>
      </w:ins>
      <w:ins w:id="10" w:author="Wang Siyu" w:date="2023-01-12T14:10:00Z">
        <w:r>
          <w:t xml:space="preserve">the </w:t>
        </w:r>
      </w:ins>
      <w:ins w:id="11" w:author="Wang Siyu" w:date="2023-01-12T14:07:00Z">
        <w:r>
          <w:t>uncertainty</w:t>
        </w:r>
      </w:ins>
      <w:ins w:id="12" w:author="Wang Siyu" w:date="2023-01-12T14:08:00Z">
        <w:r>
          <w:t xml:space="preserve"> in </w:t>
        </w:r>
      </w:ins>
      <w:ins w:id="13" w:author="Wang Siyu" w:date="2023-01-12T14:04:00Z">
        <w:r>
          <w:t>sensory</w:t>
        </w:r>
      </w:ins>
      <w:ins w:id="14" w:author="Wang Siyu" w:date="2023-01-12T14:10:00Z">
        <w:r>
          <w:t xml:space="preserve"> and cognitive</w:t>
        </w:r>
      </w:ins>
      <w:ins w:id="15" w:author="Wang Siyu" w:date="2023-01-12T14:04:00Z">
        <w:r>
          <w:t xml:space="preserve"> variables that give rise to such </w:t>
        </w:r>
      </w:ins>
      <w:ins w:id="16" w:author="Wang Siyu" w:date="2023-01-12T14:10:00Z">
        <w:r>
          <w:t>confidence estimates</w:t>
        </w:r>
      </w:ins>
      <w:ins w:id="17" w:author="Wang Siyu" w:date="2023-01-12T14:05:00Z">
        <w:r>
          <w:t xml:space="preserve"> have been studied extensively in the literature</w:t>
        </w:r>
      </w:ins>
      <w:ins w:id="18" w:author="Wang Siyu" w:date="2023-01-12T14:10:00Z">
        <w:r>
          <w:t xml:space="preserve"> </w:t>
        </w:r>
      </w:ins>
      <w:r w:rsidR="000307FF">
        <w:fldChar w:fldCharType="begin"/>
      </w:r>
      <w:r w:rsidR="000307FF">
        <w:instrText xml:space="preserve"> ADDIN EN.CITE &lt;EndNote&gt;&lt;Cite&gt;&lt;Author&gt;Pouget&lt;/Author&gt;&lt;Year&gt;2016&lt;/Year&gt;&lt;RecNum&gt;1&lt;/RecNum&gt;&lt;DisplayText&gt;(Pouget et al., 2016)&lt;/DisplayText&gt;&lt;record&gt;&lt;rec-number&gt;1&lt;/rec-number&gt;&lt;foreign-keys&gt;&lt;key app="EN" db-id="r2azsteepd9e2pepxpep2rd9tvp5zx25fzft" timestamp="1673552286"&gt;1&lt;/key&gt;&lt;/foreign-keys&gt;&lt;ref-type name="Journal Article"&gt;17&lt;/ref-type&gt;&lt;contributors&gt;&lt;authors&gt;&lt;author&gt;Pouget, A.&lt;/author&gt;&lt;author&gt;Drugowitsch, J.&lt;/author&gt;&lt;author&gt;Kepecs, A.&lt;/author&gt;&lt;/authors&gt;&lt;/contributors&gt;&lt;auth-address&gt;Department of Basic Neuroscience, University of Geneva, Geneva, Switzerland.&amp;#xD;Department of Brain and Cognitive Sciences, University of Rochester, Rochester, New York, USA.&amp;#xD;Gatsby Computational Neuroscience Unit, London, UK.&amp;#xD;Cold Spring Harbor Laboratory, Cold Spring Harbor, New York, USA.&lt;/auth-address&gt;&lt;titles&gt;&lt;title&gt;Confidence and certainty: distinct probabilistic quantities for different goals&lt;/title&gt;&lt;secondary-title&gt;Nat Neurosci&lt;/secondary-title&gt;&lt;/titles&gt;&lt;periodical&gt;&lt;full-title&gt;Nat Neurosci&lt;/full-title&gt;&lt;/periodical&gt;&lt;pages&gt;366-74&lt;/pages&gt;&lt;volume&gt;19&lt;/volume&gt;&lt;number&gt;3&lt;/number&gt;&lt;keywords&gt;&lt;keyword&gt;Animals&lt;/keyword&gt;&lt;keyword&gt;Cerebral Cortex/*physiology&lt;/keyword&gt;&lt;keyword&gt;Decision Making/*physiology&lt;/keyword&gt;&lt;keyword&gt;*Goals&lt;/keyword&gt;&lt;keyword&gt;Humans&lt;/keyword&gt;&lt;keyword&gt;*Models, Neurological&lt;/keyword&gt;&lt;keyword&gt;*Probability&lt;/keyword&gt;&lt;keyword&gt;*Uncertainty&lt;/keyword&gt;&lt;/keywords&gt;&lt;dates&gt;&lt;year&gt;2016&lt;/year&gt;&lt;pub-dates&gt;&lt;date&gt;Mar&lt;/date&gt;&lt;/pub-dates&gt;&lt;/dates&gt;&lt;isbn&gt;1546-1726 (Electronic)&amp;#xD;1097-6256 (Print)&amp;#xD;1097-6256 (Linking)&lt;/isbn&gt;&lt;accession-num&gt;26906503&lt;/accession-num&gt;&lt;urls&gt;&lt;related-urls&gt;&lt;url&gt;https://www.ncbi.nlm.nih.gov/pubmed/26906503&lt;/url&gt;&lt;/related-urls&gt;&lt;/urls&gt;&lt;custom1&gt;COMPETING FINANCIAL INTERESTS The authors declare no competing financial interests.&lt;/custom1&gt;&lt;custom2&gt;PMC5378479&lt;/custom2&gt;&lt;electronic-resource-num&gt;10.1038/nn.4240&lt;/electronic-resource-num&gt;&lt;remote-database-name&gt;Medline&lt;/remote-database-name&gt;&lt;remote-database-provider&gt;NLM&lt;/remote-database-provider&gt;&lt;/record&gt;&lt;/Cite&gt;&lt;/EndNote&gt;</w:instrText>
      </w:r>
      <w:r w:rsidR="000307FF">
        <w:fldChar w:fldCharType="separate"/>
      </w:r>
      <w:r w:rsidR="000307FF">
        <w:rPr>
          <w:noProof/>
        </w:rPr>
        <w:t>(Pouget et al., 2016)</w:t>
      </w:r>
      <w:r w:rsidR="000307FF">
        <w:fldChar w:fldCharType="end"/>
      </w:r>
      <w:ins w:id="19" w:author="Wang Siyu" w:date="2023-01-12T14:39:00Z">
        <w:r w:rsidR="00BF321D">
          <w:t xml:space="preserve">. </w:t>
        </w:r>
      </w:ins>
      <w:ins w:id="20" w:author="Wang Siyu" w:date="2023-01-12T14:12:00Z">
        <w:r w:rsidR="00D3296F">
          <w:t>T</w:t>
        </w:r>
      </w:ins>
      <w:ins w:id="21" w:author="Wang Siyu" w:date="2023-01-12T14:11:00Z">
        <w:r w:rsidR="004F2B40">
          <w:t>he</w:t>
        </w:r>
        <w:r w:rsidR="00D3296F">
          <w:t>se</w:t>
        </w:r>
        <w:r w:rsidR="004F2B40">
          <w:t xml:space="preserve"> studies</w:t>
        </w:r>
      </w:ins>
      <w:ins w:id="22" w:author="Wang Siyu" w:date="2023-01-12T14:14:00Z">
        <w:r w:rsidR="00D3296F">
          <w:t xml:space="preserve"> mostly</w:t>
        </w:r>
      </w:ins>
      <w:ins w:id="23" w:author="Wang Siyu" w:date="2023-01-12T14:11:00Z">
        <w:r w:rsidR="004F2B40">
          <w:t xml:space="preserve"> examined </w:t>
        </w:r>
        <w:r w:rsidR="00D3296F">
          <w:t xml:space="preserve">confidence </w:t>
        </w:r>
      </w:ins>
      <w:ins w:id="24" w:author="Wang Siyu" w:date="2023-01-12T14:12:00Z">
        <w:r w:rsidR="00D3296F">
          <w:t xml:space="preserve">and uncertainty </w:t>
        </w:r>
      </w:ins>
      <w:ins w:id="25" w:author="Wang Siyu" w:date="2023-01-12T14:11:00Z">
        <w:r w:rsidR="00D3296F">
          <w:t xml:space="preserve">in the context of </w:t>
        </w:r>
        <w:r w:rsidR="004F2B40">
          <w:t xml:space="preserve">perceptual decision making, </w:t>
        </w:r>
      </w:ins>
      <w:ins w:id="26" w:author="Wang Siyu" w:date="2023-01-12T14:16:00Z">
        <w:r w:rsidR="001D1EC7">
          <w:t xml:space="preserve">and model-free </w:t>
        </w:r>
      </w:ins>
      <w:ins w:id="27" w:author="Wang Siyu" w:date="2023-01-12T14:12:00Z">
        <w:r w:rsidR="00D3296F">
          <w:t xml:space="preserve">value-based decision making. </w:t>
        </w:r>
      </w:ins>
      <w:ins w:id="28" w:author="Wang Siyu" w:date="2023-01-12T14:14:00Z">
        <w:r w:rsidR="00FF2461">
          <w:t>Less</w:t>
        </w:r>
      </w:ins>
      <w:ins w:id="29" w:author="Wang Siyu" w:date="2023-01-12T14:13:00Z">
        <w:r w:rsidR="00D3296F">
          <w:t xml:space="preserve"> attention has been paid to confidence jud</w:t>
        </w:r>
      </w:ins>
      <w:ins w:id="30" w:author="Wang Siyu" w:date="2023-01-12T14:14:00Z">
        <w:r w:rsidR="00D3296F">
          <w:t xml:space="preserve">gements in </w:t>
        </w:r>
      </w:ins>
      <w:ins w:id="31" w:author="Wang Siyu" w:date="2023-01-12T14:13:00Z">
        <w:r w:rsidR="00D3296F">
          <w:t xml:space="preserve">model-based </w:t>
        </w:r>
      </w:ins>
      <w:ins w:id="32" w:author="Wang Siyu" w:date="2023-01-12T14:16:00Z">
        <w:r w:rsidR="001D1EC7">
          <w:t xml:space="preserve">learning and </w:t>
        </w:r>
      </w:ins>
      <w:ins w:id="33" w:author="Wang Siyu" w:date="2023-01-12T14:13:00Z">
        <w:r w:rsidR="00D3296F">
          <w:t>decision making</w:t>
        </w:r>
      </w:ins>
      <w:ins w:id="34" w:author="Wang Siyu" w:date="2023-01-12T14:16:00Z">
        <w:r w:rsidR="001D1EC7">
          <w:t xml:space="preserve"> in which animal forms a mental model of the environment to guide</w:t>
        </w:r>
      </w:ins>
      <w:ins w:id="35" w:author="Wang Siyu" w:date="2023-01-12T14:17:00Z">
        <w:r w:rsidR="001D1EC7">
          <w:t xml:space="preserve"> planning and adaptive behavior. </w:t>
        </w:r>
      </w:ins>
      <w:ins w:id="36" w:author="Wang Siyu" w:date="2023-01-12T14:22:00Z">
        <w:r w:rsidR="009160D6">
          <w:t xml:space="preserve">Little is known about how animals estimate </w:t>
        </w:r>
      </w:ins>
      <w:ins w:id="37" w:author="Wang Siyu" w:date="2023-01-12T14:17:00Z">
        <w:r w:rsidR="001D1EC7">
          <w:t xml:space="preserve">the uncertainty in </w:t>
        </w:r>
      </w:ins>
      <w:ins w:id="38" w:author="Wang Siyu" w:date="2023-01-12T14:19:00Z">
        <w:r w:rsidR="006E277D">
          <w:t xml:space="preserve">the </w:t>
        </w:r>
      </w:ins>
      <w:ins w:id="39" w:author="Wang Siyu" w:date="2023-01-12T14:22:00Z">
        <w:r w:rsidR="009160D6">
          <w:t>environment model</w:t>
        </w:r>
      </w:ins>
      <w:ins w:id="40" w:author="Wang Siyu" w:date="2023-01-12T14:18:00Z">
        <w:r w:rsidR="001D1EC7">
          <w:t xml:space="preserve"> (e.g.</w:t>
        </w:r>
      </w:ins>
      <w:ins w:id="41" w:author="Wang Siyu" w:date="2023-01-12T14:20:00Z">
        <w:r w:rsidR="00733107">
          <w:t>,</w:t>
        </w:r>
      </w:ins>
      <w:ins w:id="42" w:author="Wang Siyu" w:date="2023-01-12T14:18:00Z">
        <w:r w:rsidR="001D1EC7">
          <w:t xml:space="preserve"> state transition </w:t>
        </w:r>
      </w:ins>
      <w:ins w:id="43" w:author="Wang Siyu" w:date="2023-01-12T14:20:00Z">
        <w:r w:rsidR="006E277D">
          <w:t>rules</w:t>
        </w:r>
      </w:ins>
      <w:ins w:id="44" w:author="Wang Siyu" w:date="2023-01-12T14:18:00Z">
        <w:r w:rsidR="001D1EC7">
          <w:t xml:space="preserve">) </w:t>
        </w:r>
      </w:ins>
      <w:ins w:id="45" w:author="Wang Siyu" w:date="2023-01-12T14:19:00Z">
        <w:r w:rsidR="006E277D">
          <w:t xml:space="preserve">and how </w:t>
        </w:r>
      </w:ins>
      <w:ins w:id="46" w:author="Wang Siyu" w:date="2023-01-12T14:22:00Z">
        <w:r w:rsidR="009160D6">
          <w:t>model</w:t>
        </w:r>
      </w:ins>
      <w:ins w:id="47" w:author="Wang Siyu" w:date="2023-01-12T14:23:00Z">
        <w:r w:rsidR="009160D6">
          <w:t xml:space="preserve"> uncertainty</w:t>
        </w:r>
      </w:ins>
      <w:ins w:id="48" w:author="Wang Siyu" w:date="2023-01-12T14:20:00Z">
        <w:r w:rsidR="00873CF2">
          <w:t xml:space="preserve"> contributes</w:t>
        </w:r>
      </w:ins>
      <w:ins w:id="49" w:author="Wang Siyu" w:date="2023-01-12T14:19:00Z">
        <w:r w:rsidR="006E277D">
          <w:t xml:space="preserve"> to decision confidence</w:t>
        </w:r>
      </w:ins>
      <w:ins w:id="50" w:author="Wang Siyu" w:date="2023-01-12T14:23:00Z">
        <w:r w:rsidR="009160D6">
          <w:t xml:space="preserve"> in model-based learning. </w:t>
        </w:r>
        <w:r w:rsidR="00DA24A2">
          <w:t xml:space="preserve">In this work, we explore </w:t>
        </w:r>
      </w:ins>
      <w:ins w:id="51" w:author="Wang Siyu" w:date="2023-01-12T14:24:00Z">
        <w:r w:rsidR="00DA24A2">
          <w:t xml:space="preserve">such relationships </w:t>
        </w:r>
      </w:ins>
      <w:ins w:id="52" w:author="Wang Siyu" w:date="2023-01-12T14:25:00Z">
        <w:r w:rsidR="00DA24A2">
          <w:t xml:space="preserve">in artificial neural network agents. </w:t>
        </w:r>
      </w:ins>
      <w:ins w:id="53" w:author="Wang Siyu" w:date="2023-01-12T14:27:00Z">
        <w:r w:rsidR="00F1057D">
          <w:t>W</w:t>
        </w:r>
      </w:ins>
      <w:ins w:id="54" w:author="Wang Siyu" w:date="2023-01-12T14:25:00Z">
        <w:r w:rsidR="000029B6">
          <w:t>e extend</w:t>
        </w:r>
      </w:ins>
      <w:ins w:id="55" w:author="Wang Siyu" w:date="2023-01-12T14:27:00Z">
        <w:r w:rsidR="00C63342">
          <w:t>ed</w:t>
        </w:r>
      </w:ins>
      <w:ins w:id="56" w:author="Wang Siyu" w:date="2023-01-12T14:25:00Z">
        <w:r w:rsidR="000029B6">
          <w:t xml:space="preserve"> the post-</w:t>
        </w:r>
      </w:ins>
      <w:ins w:id="57" w:author="Wang Siyu" w:date="2023-01-12T14:26:00Z">
        <w:r w:rsidR="000029B6">
          <w:t xml:space="preserve">decision wagering paradigm that is used to study decision confidence </w:t>
        </w:r>
      </w:ins>
      <w:r w:rsidR="00CE42D0">
        <w:fldChar w:fldCharType="begin"/>
      </w:r>
      <w:r w:rsidR="00CE42D0">
        <w:instrText xml:space="preserve"> ADDIN EN.CITE &lt;EndNote&gt;&lt;Cite&gt;&lt;Author&gt;Persaud&lt;/Author&gt;&lt;Year&gt;2007&lt;/Year&gt;&lt;RecNum&gt;8&lt;/RecNum&gt;&lt;DisplayText&gt;(Persaud et al., 2007)&lt;/DisplayText&gt;&lt;record&gt;&lt;rec-number&gt;8&lt;/rec-number&gt;&lt;foreign-keys&gt;&lt;key app="EN" db-id="r2azsteepd9e2pepxpep2rd9tvp5zx25fzft" timestamp="1673552761"&gt;8&lt;/key&gt;&lt;/foreign-keys&gt;&lt;ref-type name="Journal Article"&gt;17&lt;/ref-type&gt;&lt;contributors&gt;&lt;authors&gt;&lt;author&gt;Persaud, N.&lt;/author&gt;&lt;author&gt;McLeod, P.&lt;/author&gt;&lt;author&gt;Cowey, A.&lt;/author&gt;&lt;/authors&gt;&lt;/contributors&gt;&lt;auth-address&gt;Department of Experimental Psychology, South Parks Road, Oxford OX1 3UD, UK. nav.persaud@utoronto.ca&lt;/auth-address&gt;&lt;titles&gt;&lt;title&gt;Post-decision wagering objectively measures awareness&lt;/title&gt;&lt;secondary-title&gt;Nat Neurosci&lt;/secondary-title&gt;&lt;/titles&gt;&lt;periodical&gt;&lt;full-title&gt;Nat Neurosci&lt;/full-title&gt;&lt;/periodical&gt;&lt;pages&gt;257-61&lt;/pages&gt;&lt;volume&gt;10&lt;/volume&gt;&lt;number&gt;2&lt;/number&gt;&lt;edition&gt;20070121&lt;/edition&gt;&lt;keywords&gt;&lt;keyword&gt;Adult&lt;/keyword&gt;&lt;keyword&gt;Awareness/*physiology&lt;/keyword&gt;&lt;keyword&gt;Blindness, Cortical/psychology&lt;/keyword&gt;&lt;keyword&gt;Brain/physiology&lt;/keyword&gt;&lt;keyword&gt;Consciousness/*physiology&lt;/keyword&gt;&lt;keyword&gt;Decision Making/*physiology&lt;/keyword&gt;&lt;keyword&gt;Discrimination, Psychological/physiology&lt;/keyword&gt;&lt;keyword&gt;Female&lt;/keyword&gt;&lt;keyword&gt;Gambling/*psychology&lt;/keyword&gt;&lt;keyword&gt;Humans&lt;/keyword&gt;&lt;keyword&gt;Language Tests&lt;/keyword&gt;&lt;keyword&gt;Male&lt;/keyword&gt;&lt;keyword&gt;Middle Aged&lt;/keyword&gt;&lt;keyword&gt;Neuropsychological Tests&lt;/keyword&gt;&lt;keyword&gt;Sensory Thresholds/physiology&lt;/keyword&gt;&lt;keyword&gt;*Unconscious, Psychology&lt;/keyword&gt;&lt;keyword&gt;Verbal Behavior/physiology&lt;/keyword&gt;&lt;/keywords&gt;&lt;dates&gt;&lt;year&gt;2007&lt;/year&gt;&lt;pub-dates&gt;&lt;date&gt;Feb&lt;/date&gt;&lt;/pub-dates&gt;&lt;/dates&gt;&lt;isbn&gt;1097-6256 (Print)&amp;#xD;1097-6256 (Linking)&lt;/isbn&gt;&lt;accession-num&gt;17237774&lt;/accession-num&gt;&lt;urls&gt;&lt;related-urls&gt;&lt;url&gt;https://www.ncbi.nlm.nih.gov/pubmed/17237774&lt;/url&gt;&lt;/related-urls&gt;&lt;/urls&gt;&lt;electronic-resource-num&gt;10.1038/nn1840&lt;/electronic-resource-num&gt;&lt;remote-database-name&gt;Medline&lt;/remote-database-name&gt;&lt;remote-database-provider&gt;NLM&lt;/remote-database-provider&gt;&lt;/record&gt;&lt;/Cite&gt;&lt;/EndNote&gt;</w:instrText>
      </w:r>
      <w:r w:rsidR="00CE42D0">
        <w:fldChar w:fldCharType="separate"/>
      </w:r>
      <w:r w:rsidR="00CE42D0">
        <w:rPr>
          <w:noProof/>
        </w:rPr>
        <w:t>(Persaud et al., 2007)</w:t>
      </w:r>
      <w:r w:rsidR="00CE42D0">
        <w:fldChar w:fldCharType="end"/>
      </w:r>
      <w:ins w:id="58" w:author="Wang Siyu" w:date="2023-01-12T14:46:00Z">
        <w:r w:rsidR="00CE42D0">
          <w:t xml:space="preserve"> </w:t>
        </w:r>
      </w:ins>
      <w:ins w:id="59" w:author="Wang Siyu" w:date="2023-01-12T14:26:00Z">
        <w:r w:rsidR="000029B6">
          <w:t xml:space="preserve">to study </w:t>
        </w:r>
        <w:r w:rsidR="004E3D68">
          <w:t xml:space="preserve">model </w:t>
        </w:r>
        <w:r w:rsidR="000029B6">
          <w:t>confidence in model-based agents</w:t>
        </w:r>
      </w:ins>
      <w:ins w:id="60" w:author="Wang Siyu" w:date="2023-01-12T14:41:00Z">
        <w:r w:rsidR="00167228">
          <w:t xml:space="preserve"> using a modified version of the two-step task </w:t>
        </w:r>
      </w:ins>
      <w:r w:rsidR="009A7FC7">
        <w:fldChar w:fldCharType="begin">
          <w:fldData xml:space="preserve">PEVuZE5vdGU+PENpdGU+PEF1dGhvcj5LaW08L0F1dGhvcj48WWVhcj4yMDE5PC9ZZWFyPjxSZWNO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</w:fldData>
        </w:fldChar>
      </w:r>
      <w:r w:rsidR="009A7FC7">
        <w:instrText xml:space="preserve"> ADDIN EN.CITE </w:instrText>
      </w:r>
      <w:r w:rsidR="009A7FC7">
        <w:fldChar w:fldCharType="begin">
          <w:fldData xml:space="preserve">PEVuZE5vdGU+PENpdGU+PEF1dGhvcj5LaW08L0F1dGhvcj48WWVhcj4yMDE5PC9ZZWFyPjxSZWNO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</w:fldData>
        </w:fldChar>
      </w:r>
      <w:r w:rsidR="009A7FC7">
        <w:instrText xml:space="preserve"> ADDIN EN.CITE.DATA </w:instrText>
      </w:r>
      <w:r w:rsidR="009A7FC7">
        <w:fldChar w:fldCharType="end"/>
      </w:r>
      <w:r w:rsidR="009A7FC7">
        <w:fldChar w:fldCharType="separate"/>
      </w:r>
      <w:r w:rsidR="009A7FC7">
        <w:rPr>
          <w:noProof/>
        </w:rPr>
        <w:t>(Kim et al., 2019)</w:t>
      </w:r>
      <w:r w:rsidR="009A7FC7">
        <w:fldChar w:fldCharType="end"/>
      </w:r>
      <w:ins w:id="61" w:author="Wang Siyu" w:date="2023-01-12T14:26:00Z">
        <w:r w:rsidR="000029B6">
          <w:t xml:space="preserve">. </w:t>
        </w:r>
      </w:ins>
      <w:ins w:id="62" w:author="Wang Siyu" w:date="2023-01-12T14:27:00Z">
        <w:r w:rsidR="00C63342">
          <w:t>Specifically,</w:t>
        </w:r>
      </w:ins>
      <w:ins w:id="63" w:author="Wang Siyu" w:date="2023-01-12T14:29:00Z">
        <w:r w:rsidR="00C63342">
          <w:t xml:space="preserve"> before the</w:t>
        </w:r>
      </w:ins>
      <w:ins w:id="64" w:author="Wang Siyu" w:date="2023-01-12T14:28:00Z">
        <w:r w:rsidR="00C63342">
          <w:t xml:space="preserve"> model-based</w:t>
        </w:r>
      </w:ins>
      <w:ins w:id="65" w:author="Wang Siyu" w:date="2023-01-12T14:27:00Z">
        <w:r w:rsidR="00C63342">
          <w:t xml:space="preserve"> agents </w:t>
        </w:r>
      </w:ins>
      <w:ins w:id="66" w:author="Wang Siyu" w:date="2023-01-12T14:29:00Z">
        <w:r w:rsidR="00C63342">
          <w:t xml:space="preserve">make </w:t>
        </w:r>
      </w:ins>
      <w:ins w:id="67" w:author="Wang Siyu" w:date="2023-01-12T14:30:00Z">
        <w:r w:rsidR="00C63342">
          <w:t>a final decision, we ask them to predict and report an upcoming</w:t>
        </w:r>
      </w:ins>
      <w:ins w:id="68" w:author="Wang Siyu" w:date="2023-01-12T14:27:00Z">
        <w:r w:rsidR="00C63342">
          <w:t xml:space="preserve"> state transition</w:t>
        </w:r>
      </w:ins>
      <w:ins w:id="69" w:author="Wang Siyu" w:date="2023-01-12T14:30:00Z">
        <w:r w:rsidR="00C63342">
          <w:t>.</w:t>
        </w:r>
      </w:ins>
      <w:ins w:id="70" w:author="Wang Siyu" w:date="2023-01-12T14:28:00Z">
        <w:r w:rsidR="00C63342">
          <w:t xml:space="preserve"> </w:t>
        </w:r>
      </w:ins>
      <w:ins w:id="71" w:author="Wang Siyu" w:date="2023-01-12T14:30:00Z">
        <w:r w:rsidR="00C63342">
          <w:t>T</w:t>
        </w:r>
      </w:ins>
      <w:ins w:id="72" w:author="Wang Siyu" w:date="2023-01-12T14:28:00Z">
        <w:r w:rsidR="00C63342">
          <w:t xml:space="preserve">hey </w:t>
        </w:r>
      </w:ins>
      <w:ins w:id="73" w:author="Wang Siyu" w:date="2023-01-12T14:31:00Z">
        <w:r w:rsidR="00C63342">
          <w:t xml:space="preserve">will </w:t>
        </w:r>
      </w:ins>
      <w:ins w:id="74" w:author="Wang Siyu" w:date="2023-01-12T14:28:00Z">
        <w:r w:rsidR="00C63342">
          <w:t xml:space="preserve">receive a positive reward for </w:t>
        </w:r>
      </w:ins>
      <w:ins w:id="75" w:author="Wang Siyu" w:date="2023-01-12T14:29:00Z">
        <w:r w:rsidR="00C63342">
          <w:t xml:space="preserve">correct model judgements, a negative reward for incorrect model judgements, </w:t>
        </w:r>
      </w:ins>
      <w:ins w:id="76" w:author="Wang Siyu" w:date="2023-01-12T14:31:00Z">
        <w:r w:rsidR="00C63342">
          <w:t>c</w:t>
        </w:r>
      </w:ins>
      <w:ins w:id="77" w:author="Wang Siyu" w:date="2023-01-12T14:29:00Z">
        <w:r w:rsidR="00C63342">
          <w:t>rucially</w:t>
        </w:r>
      </w:ins>
      <w:ins w:id="78" w:author="Wang Siyu" w:date="2023-01-12T14:31:00Z">
        <w:r w:rsidR="00C63342">
          <w:t xml:space="preserve">, they </w:t>
        </w:r>
      </w:ins>
      <w:ins w:id="79" w:author="Wang Siyu" w:date="2023-01-12T14:33:00Z">
        <w:r w:rsidR="00C06261">
          <w:t>are also offered a third safe-bet option that</w:t>
        </w:r>
      </w:ins>
      <w:ins w:id="80" w:author="Wang Siyu" w:date="2023-01-12T14:31:00Z">
        <w:r w:rsidR="00C63342">
          <w:t xml:space="preserve"> gives them a small fraction of positive </w:t>
        </w:r>
      </w:ins>
      <w:ins w:id="81" w:author="Wang Siyu" w:date="2023-01-12T14:32:00Z">
        <w:r w:rsidR="00C06261">
          <w:t>reward</w:t>
        </w:r>
      </w:ins>
      <w:ins w:id="82" w:author="Wang Siyu" w:date="2023-01-12T14:33:00Z">
        <w:r w:rsidR="00C06261">
          <w:t xml:space="preserve"> regardless of the correctness of their model judgements</w:t>
        </w:r>
      </w:ins>
      <w:ins w:id="83" w:author="Wang Siyu" w:date="2023-01-12T14:32:00Z">
        <w:r w:rsidR="00C63342">
          <w:t xml:space="preserve">. </w:t>
        </w:r>
      </w:ins>
      <w:ins w:id="84" w:author="Wang Siyu" w:date="2023-01-12T14:34:00Z">
        <w:r w:rsidR="00C06261">
          <w:t xml:space="preserve">We expect </w:t>
        </w:r>
      </w:ins>
      <w:ins w:id="85" w:author="Wang Siyu" w:date="2023-01-12T14:35:00Z">
        <w:r w:rsidR="00C06261">
          <w:t xml:space="preserve">our trained agent to choose the safe-bet option more when they are less confident in their model judgements. </w:t>
        </w:r>
        <w:r w:rsidR="007E4830">
          <w:t>By measuring model confidence and decision confidence within the same framework, our approach allows us to study the computational mechanism</w:t>
        </w:r>
      </w:ins>
      <w:ins w:id="86" w:author="Wang Siyu" w:date="2023-01-12T14:36:00Z">
        <w:r w:rsidR="007E4830">
          <w:t>s underlying how model confidence contributes to decision confidence.</w:t>
        </w:r>
      </w:ins>
      <w:del w:id="87" w:author="Wang Siyu" w:date="2023-01-12T14:32:00Z">
        <w:r w:rsidR="000E58F5" w:rsidDel="00C06261">
          <w:delText xml:space="preserve">Post-decision wagering has been used as method for measuring participants’ awareness of how likely their decisions are correct. </w:delText>
        </w:r>
      </w:del>
      <w:del w:id="88" w:author="Wang Siyu" w:date="2023-01-12T14:37:00Z">
        <w:r w:rsidR="000E58F5" w:rsidDel="00FC6FFB">
          <w:delText xml:space="preserve">Human studies have shown that people are more likely to choose a safe bet option when they sensed a high uncertainty in deciding the correct action to avoid task penalty and maximize the reward. </w:delText>
        </w:r>
      </w:del>
      <w:del w:id="89" w:author="Wang Siyu" w:date="2023-01-12T14:50:00Z">
        <w:r w:rsidR="000E58F5" w:rsidDel="00484ED5">
          <w:delText xml:space="preserve">Model-free reinforcement learning technique, such as actor-critic method, has been shown to be able to exhibit similar performance in terms of action selection in a post-decision wagering task, giving potential insights of the computational mechanisms of human decision making. An interesting extension would be to apply post-decision wagering to examine the agent’s learning of an internal model of environmental state transitions. Here, we propose a modified two-step task in which the agent is asked to report the predicted environmental state. </w:delText>
        </w:r>
      </w:del>
      <w:del w:id="90" w:author="Wang Siyu" w:date="2023-01-12T14:51:00Z">
        <w:r w:rsidR="000E58F5" w:rsidDel="00484ED5">
          <w:delText xml:space="preserve">The agent could make a choice among the possible environmental states and receives large reward or penalty depending on the correctness of the answer or make a safe bet option to receive a tiny reward. We hypothesize that a successfully learnt agent is more likely to make a safe bet option when there is a high uncertainty associated with the underlying transition of the environmental state. </w:delText>
        </w:r>
      </w:del>
    </w:p>
    <w:p w14:paraId="3C4DE453" w14:textId="77777777" w:rsidR="000E58F5" w:rsidRDefault="000E58F5"/>
    <w:p w14:paraId="406DEDF7" w14:textId="6DAC2D1E" w:rsidR="000307FF" w:rsidRPr="00545A12" w:rsidDel="009C6223" w:rsidRDefault="00484ED5">
      <w:pPr>
        <w:rPr>
          <w:del w:id="91" w:author="Wang Siyu" w:date="2023-01-12T14:47:00Z"/>
          <w:b/>
          <w:bCs/>
          <w:rPrChange w:id="92" w:author="Wang Siyu" w:date="2023-01-12T14:51:00Z">
            <w:rPr>
              <w:del w:id="93" w:author="Wang Siyu" w:date="2023-01-12T14:47:00Z"/>
            </w:rPr>
          </w:rPrChange>
        </w:rPr>
      </w:pPr>
      <w:ins w:id="94" w:author="Wang Siyu" w:date="2023-01-12T14:51:00Z">
        <w:r w:rsidRPr="00545A12">
          <w:rPr>
            <w:b/>
            <w:bCs/>
            <w:rPrChange w:id="95" w:author="Wang Siyu" w:date="2023-01-12T14:51:00Z">
              <w:rPr/>
            </w:rPrChange>
          </w:rPr>
          <w:t>References</w:t>
        </w:r>
      </w:ins>
      <w:del w:id="96" w:author="Wang Siyu" w:date="2023-01-12T14:47:00Z">
        <w:r w:rsidR="000E58F5" w:rsidRPr="00545A12" w:rsidDel="009C6223">
          <w:rPr>
            <w:b/>
            <w:bCs/>
            <w:rPrChange w:id="97" w:author="Wang Siyu" w:date="2023-01-12T14:51:00Z">
              <w:rPr/>
            </w:rPrChange>
          </w:rPr>
          <w:delText>[need to add project significance and how we could probe the model to understand brain mechanism and how is this novel compared with the model based reinforcement learning with learnt probabilistic model in computer science literature. Need to discuss details of the model. If we just use actor critic, then we would be using model free learning and it does not explicitly learn the underlying model? ]</w:delText>
        </w:r>
      </w:del>
    </w:p>
    <w:p w14:paraId="73EBB57E" w14:textId="77777777" w:rsidR="000307FF" w:rsidRPr="00545A12" w:rsidRDefault="001666FC">
      <w:pPr>
        <w:rPr>
          <w:b/>
          <w:bCs/>
          <w:rPrChange w:id="98" w:author="Wang Siyu" w:date="2023-01-12T14:51:00Z">
            <w:rPr/>
          </w:rPrChange>
        </w:rPr>
      </w:pPr>
      <w:commentRangeStart w:id="99"/>
      <w:commentRangeEnd w:id="99"/>
      <w:r w:rsidRPr="00545A12">
        <w:rPr>
          <w:rStyle w:val="CommentReference"/>
          <w:b/>
          <w:bCs/>
          <w:rPrChange w:id="100" w:author="Wang Siyu" w:date="2023-01-12T14:51:00Z">
            <w:rPr>
              <w:rStyle w:val="CommentReference"/>
            </w:rPr>
          </w:rPrChange>
        </w:rPr>
        <w:commentReference w:id="99"/>
      </w:r>
    </w:p>
    <w:p w14:paraId="552B3688" w14:textId="54D438B5" w:rsidR="00CE42D0" w:rsidRPr="00CE42D0" w:rsidRDefault="000307FF" w:rsidP="00CE42D0">
      <w:pPr>
        <w:pStyle w:val="EndNoteBibliography"/>
        <w:ind w:left="720" w:hanging="720"/>
      </w:pPr>
      <w:r>
        <w:fldChar w:fldCharType="begin"/>
      </w:r>
      <w:r>
        <w:instrText xml:space="preserve"> ADDIN EN.REFLIST </w:instrText>
      </w:r>
      <w:r>
        <w:fldChar w:fldCharType="separate"/>
      </w:r>
      <w:r w:rsidR="00CE42D0" w:rsidRPr="00CE42D0">
        <w:t xml:space="preserve">Kim, D., Park, G. Y., JP, O. D., &amp; Lee, S. W. (2019). Task complexity interacts with state-space uncertainty in the arbitration between model-based and model-free learning. </w:t>
      </w:r>
      <w:r w:rsidR="00CE42D0" w:rsidRPr="00CE42D0">
        <w:rPr>
          <w:i/>
        </w:rPr>
        <w:t>Nat Commun</w:t>
      </w:r>
      <w:r w:rsidR="00CE42D0" w:rsidRPr="00CE42D0">
        <w:t>,</w:t>
      </w:r>
      <w:r w:rsidR="00CE42D0" w:rsidRPr="00CE42D0">
        <w:rPr>
          <w:i/>
        </w:rPr>
        <w:t xml:space="preserve"> 10</w:t>
      </w:r>
      <w:r w:rsidR="00CE42D0" w:rsidRPr="00CE42D0">
        <w:t xml:space="preserve">(1), 5738. </w:t>
      </w:r>
      <w:hyperlink r:id="rId9" w:history="1">
        <w:r w:rsidR="00CE42D0" w:rsidRPr="00CE42D0">
          <w:rPr>
            <w:rStyle w:val="Hyperlink"/>
          </w:rPr>
          <w:t>https://doi.org/10.1038/s41467-019-13632-1</w:t>
        </w:r>
      </w:hyperlink>
      <w:r w:rsidR="00CE42D0" w:rsidRPr="00CE42D0">
        <w:t xml:space="preserve"> </w:t>
      </w:r>
    </w:p>
    <w:p w14:paraId="6EA2CD68" w14:textId="0A4E5CC1" w:rsidR="00CE42D0" w:rsidRPr="00CE42D0" w:rsidRDefault="00CE42D0" w:rsidP="00CE42D0">
      <w:pPr>
        <w:pStyle w:val="EndNoteBibliography"/>
        <w:ind w:left="720" w:hanging="720"/>
      </w:pPr>
      <w:r w:rsidRPr="00CE42D0">
        <w:t xml:space="preserve">Persaud, N., McLeod, P., &amp; Cowey, A. (2007). Post-decision wagering objectively measures awareness. </w:t>
      </w:r>
      <w:r w:rsidRPr="00CE42D0">
        <w:rPr>
          <w:i/>
        </w:rPr>
        <w:t>Nat Neurosci</w:t>
      </w:r>
      <w:r w:rsidRPr="00CE42D0">
        <w:t>,</w:t>
      </w:r>
      <w:r w:rsidRPr="00CE42D0">
        <w:rPr>
          <w:i/>
        </w:rPr>
        <w:t xml:space="preserve"> 10</w:t>
      </w:r>
      <w:r w:rsidRPr="00CE42D0">
        <w:t xml:space="preserve">(2), 257-261. </w:t>
      </w:r>
      <w:hyperlink r:id="rId10" w:history="1">
        <w:r w:rsidRPr="00CE42D0">
          <w:rPr>
            <w:rStyle w:val="Hyperlink"/>
          </w:rPr>
          <w:t>https://doi.org/10.1038/nn1840</w:t>
        </w:r>
      </w:hyperlink>
      <w:r w:rsidRPr="00CE42D0">
        <w:t xml:space="preserve"> </w:t>
      </w:r>
    </w:p>
    <w:p w14:paraId="6DCC8042" w14:textId="344DF073" w:rsidR="00CE42D0" w:rsidRPr="00CE42D0" w:rsidRDefault="00CE42D0" w:rsidP="00CE42D0">
      <w:pPr>
        <w:pStyle w:val="EndNoteBibliography"/>
        <w:ind w:left="720" w:hanging="720"/>
      </w:pPr>
      <w:r w:rsidRPr="00CE42D0">
        <w:t xml:space="preserve">Pouget, A., Drugowitsch, J., &amp; Kepecs, A. (2016). Confidence and certainty: distinct probabilistic quantities for different goals. </w:t>
      </w:r>
      <w:r w:rsidRPr="00CE42D0">
        <w:rPr>
          <w:i/>
        </w:rPr>
        <w:t>Nat Neurosci</w:t>
      </w:r>
      <w:r w:rsidRPr="00CE42D0">
        <w:t>,</w:t>
      </w:r>
      <w:r w:rsidRPr="00CE42D0">
        <w:rPr>
          <w:i/>
        </w:rPr>
        <w:t xml:space="preserve"> 19</w:t>
      </w:r>
      <w:r w:rsidRPr="00CE42D0">
        <w:t xml:space="preserve">(3), 366-374. </w:t>
      </w:r>
      <w:hyperlink r:id="rId11" w:history="1">
        <w:r w:rsidRPr="00CE42D0">
          <w:rPr>
            <w:rStyle w:val="Hyperlink"/>
          </w:rPr>
          <w:t>https://doi.org/10.1038/nn.4240</w:t>
        </w:r>
      </w:hyperlink>
      <w:r w:rsidRPr="00CE42D0">
        <w:t xml:space="preserve"> </w:t>
      </w:r>
    </w:p>
    <w:p w14:paraId="7F143577" w14:textId="30CE1A1C" w:rsidR="009C517D" w:rsidRDefault="000307FF">
      <w:r>
        <w:fldChar w:fldCharType="end"/>
      </w:r>
    </w:p>
    <w:sectPr w:rsidR="009C517D" w:rsidSect="00A9345F">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9" w:author="Wang Siyu" w:date="2023-01-12T14:47:00Z" w:initials="WS">
    <w:p w14:paraId="53B45494" w14:textId="77777777" w:rsidR="001666FC" w:rsidRDefault="001666FC" w:rsidP="007E0448">
      <w:pPr>
        <w:pStyle w:val="CommentText"/>
        <w:jc w:val="left"/>
      </w:pPr>
      <w:r>
        <w:rPr>
          <w:rStyle w:val="CommentReference"/>
        </w:rPr>
        <w:annotationRef/>
      </w:r>
      <w:r>
        <w:t>Jiachen says [need to add project significance and how we could probe the model to understand brain mechanism and how is this novel compared with the model based reinforcement learning with learnt probabilistic model in computer science literature. Need to discuss details of the model. If we just use actor critic, then we would be using model free learning and it does not explicitly learn the underlying model?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B454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A9C1A" w16cex:dateUtc="2023-01-12T19: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B45494" w16cid:durableId="276A9C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ng Siyu">
    <w15:presenceInfo w15:providerId="Windows Live" w15:userId="3f00a5b4dc936d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azsteepd9e2pepxpep2rd9tvp5zx25fzft&quot;&gt;ref_RNN_uncertainty_model_transition&lt;record-ids&gt;&lt;item&gt;1&lt;/item&gt;&lt;item&gt;3&lt;/item&gt;&lt;item&gt;8&lt;/item&gt;&lt;/record-ids&gt;&lt;/item&gt;&lt;/Libraries&gt;"/>
  </w:docVars>
  <w:rsids>
    <w:rsidRoot w:val="000E58F5"/>
    <w:rsid w:val="000029B6"/>
    <w:rsid w:val="000124DA"/>
    <w:rsid w:val="000307FF"/>
    <w:rsid w:val="000536E3"/>
    <w:rsid w:val="0005525F"/>
    <w:rsid w:val="00081BD5"/>
    <w:rsid w:val="000B1258"/>
    <w:rsid w:val="000E58F5"/>
    <w:rsid w:val="000F1AD4"/>
    <w:rsid w:val="001334E7"/>
    <w:rsid w:val="001666FC"/>
    <w:rsid w:val="00167228"/>
    <w:rsid w:val="001A6F08"/>
    <w:rsid w:val="001D1EC7"/>
    <w:rsid w:val="002156FB"/>
    <w:rsid w:val="00217F5E"/>
    <w:rsid w:val="00232753"/>
    <w:rsid w:val="002A1DDB"/>
    <w:rsid w:val="002B182C"/>
    <w:rsid w:val="002B2C39"/>
    <w:rsid w:val="002B64BE"/>
    <w:rsid w:val="002C0BBE"/>
    <w:rsid w:val="002D69DE"/>
    <w:rsid w:val="00310DFB"/>
    <w:rsid w:val="0031255D"/>
    <w:rsid w:val="00317B57"/>
    <w:rsid w:val="0032577E"/>
    <w:rsid w:val="00360534"/>
    <w:rsid w:val="00370BE2"/>
    <w:rsid w:val="003A402B"/>
    <w:rsid w:val="003B6F19"/>
    <w:rsid w:val="003D24F4"/>
    <w:rsid w:val="00405002"/>
    <w:rsid w:val="00484ED5"/>
    <w:rsid w:val="004C2CAA"/>
    <w:rsid w:val="004E1A39"/>
    <w:rsid w:val="004E3D68"/>
    <w:rsid w:val="004F2B40"/>
    <w:rsid w:val="0050590D"/>
    <w:rsid w:val="00505F9A"/>
    <w:rsid w:val="00545A12"/>
    <w:rsid w:val="00576C81"/>
    <w:rsid w:val="00580EEA"/>
    <w:rsid w:val="005E3174"/>
    <w:rsid w:val="005E6EEE"/>
    <w:rsid w:val="005E7584"/>
    <w:rsid w:val="00611B58"/>
    <w:rsid w:val="006E277D"/>
    <w:rsid w:val="00704C7E"/>
    <w:rsid w:val="00707CD1"/>
    <w:rsid w:val="00733107"/>
    <w:rsid w:val="007E4830"/>
    <w:rsid w:val="0082196B"/>
    <w:rsid w:val="00821CA2"/>
    <w:rsid w:val="00873CF2"/>
    <w:rsid w:val="008974A4"/>
    <w:rsid w:val="008B0FC3"/>
    <w:rsid w:val="008F4B00"/>
    <w:rsid w:val="009160D6"/>
    <w:rsid w:val="00920152"/>
    <w:rsid w:val="009A7FC7"/>
    <w:rsid w:val="009C6223"/>
    <w:rsid w:val="00A25633"/>
    <w:rsid w:val="00A50461"/>
    <w:rsid w:val="00A5095B"/>
    <w:rsid w:val="00A64942"/>
    <w:rsid w:val="00A9345F"/>
    <w:rsid w:val="00AB2E68"/>
    <w:rsid w:val="00AB34B6"/>
    <w:rsid w:val="00AB54FC"/>
    <w:rsid w:val="00B23003"/>
    <w:rsid w:val="00B41A23"/>
    <w:rsid w:val="00B668BE"/>
    <w:rsid w:val="00B9139A"/>
    <w:rsid w:val="00BB4515"/>
    <w:rsid w:val="00BF321D"/>
    <w:rsid w:val="00C06261"/>
    <w:rsid w:val="00C37C94"/>
    <w:rsid w:val="00C40133"/>
    <w:rsid w:val="00C63342"/>
    <w:rsid w:val="00C87C46"/>
    <w:rsid w:val="00CB34F4"/>
    <w:rsid w:val="00CC219C"/>
    <w:rsid w:val="00CD7518"/>
    <w:rsid w:val="00CD7628"/>
    <w:rsid w:val="00CE42D0"/>
    <w:rsid w:val="00D3296F"/>
    <w:rsid w:val="00D32E22"/>
    <w:rsid w:val="00D64C98"/>
    <w:rsid w:val="00D77C4E"/>
    <w:rsid w:val="00DA24A2"/>
    <w:rsid w:val="00DF00EF"/>
    <w:rsid w:val="00DF6D09"/>
    <w:rsid w:val="00E019EA"/>
    <w:rsid w:val="00E04141"/>
    <w:rsid w:val="00E262BB"/>
    <w:rsid w:val="00E36F0A"/>
    <w:rsid w:val="00EA6D46"/>
    <w:rsid w:val="00F1057D"/>
    <w:rsid w:val="00F7063C"/>
    <w:rsid w:val="00FC6FFB"/>
    <w:rsid w:val="00FE4B27"/>
    <w:rsid w:val="00FF2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89035"/>
  <w15:chartTrackingRefBased/>
  <w15:docId w15:val="{E4E29A3E-B582-A841-B334-CC1910CF1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D77C4E"/>
  </w:style>
  <w:style w:type="paragraph" w:customStyle="1" w:styleId="EndNoteBibliographyTitle">
    <w:name w:val="EndNote Bibliography Title"/>
    <w:basedOn w:val="Normal"/>
    <w:link w:val="EndNoteBibliographyTitleChar"/>
    <w:rsid w:val="000307FF"/>
    <w:pPr>
      <w:jc w:val="center"/>
    </w:pPr>
    <w:rPr>
      <w:noProof/>
    </w:rPr>
  </w:style>
  <w:style w:type="character" w:customStyle="1" w:styleId="EndNoteBibliographyTitleChar">
    <w:name w:val="EndNote Bibliography Title Char"/>
    <w:basedOn w:val="DefaultParagraphFont"/>
    <w:link w:val="EndNoteBibliographyTitle"/>
    <w:rsid w:val="000307FF"/>
    <w:rPr>
      <w:noProof/>
    </w:rPr>
  </w:style>
  <w:style w:type="paragraph" w:customStyle="1" w:styleId="EndNoteBibliography">
    <w:name w:val="EndNote Bibliography"/>
    <w:basedOn w:val="Normal"/>
    <w:link w:val="EndNoteBibliographyChar"/>
    <w:rsid w:val="000307FF"/>
    <w:rPr>
      <w:noProof/>
    </w:rPr>
  </w:style>
  <w:style w:type="character" w:customStyle="1" w:styleId="EndNoteBibliographyChar">
    <w:name w:val="EndNote Bibliography Char"/>
    <w:basedOn w:val="DefaultParagraphFont"/>
    <w:link w:val="EndNoteBibliography"/>
    <w:rsid w:val="000307FF"/>
    <w:rPr>
      <w:noProof/>
    </w:rPr>
  </w:style>
  <w:style w:type="character" w:styleId="Hyperlink">
    <w:name w:val="Hyperlink"/>
    <w:basedOn w:val="DefaultParagraphFont"/>
    <w:uiPriority w:val="99"/>
    <w:unhideWhenUsed/>
    <w:rsid w:val="000307FF"/>
    <w:rPr>
      <w:color w:val="0563C1" w:themeColor="hyperlink"/>
      <w:u w:val="single"/>
    </w:rPr>
  </w:style>
  <w:style w:type="character" w:styleId="UnresolvedMention">
    <w:name w:val="Unresolved Mention"/>
    <w:basedOn w:val="DefaultParagraphFont"/>
    <w:uiPriority w:val="99"/>
    <w:semiHidden/>
    <w:unhideWhenUsed/>
    <w:rsid w:val="000307FF"/>
    <w:rPr>
      <w:color w:val="605E5C"/>
      <w:shd w:val="clear" w:color="auto" w:fill="E1DFDD"/>
    </w:rPr>
  </w:style>
  <w:style w:type="character" w:styleId="CommentReference">
    <w:name w:val="annotation reference"/>
    <w:basedOn w:val="DefaultParagraphFont"/>
    <w:uiPriority w:val="99"/>
    <w:semiHidden/>
    <w:unhideWhenUsed/>
    <w:rsid w:val="00310DFB"/>
    <w:rPr>
      <w:sz w:val="16"/>
      <w:szCs w:val="16"/>
    </w:rPr>
  </w:style>
  <w:style w:type="paragraph" w:styleId="CommentText">
    <w:name w:val="annotation text"/>
    <w:basedOn w:val="Normal"/>
    <w:link w:val="CommentTextChar"/>
    <w:uiPriority w:val="99"/>
    <w:unhideWhenUsed/>
    <w:rsid w:val="00310DFB"/>
    <w:rPr>
      <w:sz w:val="20"/>
      <w:szCs w:val="20"/>
    </w:rPr>
  </w:style>
  <w:style w:type="character" w:customStyle="1" w:styleId="CommentTextChar">
    <w:name w:val="Comment Text Char"/>
    <w:basedOn w:val="DefaultParagraphFont"/>
    <w:link w:val="CommentText"/>
    <w:uiPriority w:val="99"/>
    <w:rsid w:val="00310DFB"/>
    <w:rPr>
      <w:sz w:val="20"/>
      <w:szCs w:val="20"/>
    </w:rPr>
  </w:style>
  <w:style w:type="paragraph" w:styleId="CommentSubject">
    <w:name w:val="annotation subject"/>
    <w:basedOn w:val="CommentText"/>
    <w:next w:val="CommentText"/>
    <w:link w:val="CommentSubjectChar"/>
    <w:uiPriority w:val="99"/>
    <w:semiHidden/>
    <w:unhideWhenUsed/>
    <w:rsid w:val="00310DFB"/>
    <w:rPr>
      <w:b/>
      <w:bCs/>
    </w:rPr>
  </w:style>
  <w:style w:type="character" w:customStyle="1" w:styleId="CommentSubjectChar">
    <w:name w:val="Comment Subject Char"/>
    <w:basedOn w:val="CommentTextChar"/>
    <w:link w:val="CommentSubject"/>
    <w:uiPriority w:val="99"/>
    <w:semiHidden/>
    <w:rsid w:val="00310D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s://doi.org/10.1038/nn.4240" TargetMode="External"/><Relationship Id="rId5" Type="http://schemas.openxmlformats.org/officeDocument/2006/relationships/comments" Target="comments.xml"/><Relationship Id="rId10" Type="http://schemas.openxmlformats.org/officeDocument/2006/relationships/hyperlink" Target="https://doi.org/10.1038/nn1840" TargetMode="External"/><Relationship Id="rId4" Type="http://schemas.openxmlformats.org/officeDocument/2006/relationships/webSettings" Target="webSettings.xml"/><Relationship Id="rId9" Type="http://schemas.openxmlformats.org/officeDocument/2006/relationships/hyperlink" Target="https://doi.org/10.1038/s41467-019-13632-1"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1385A-F9D3-4947-9122-911998E42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Jiachen Liu</dc:creator>
  <cp:keywords/>
  <dc:description/>
  <cp:lastModifiedBy>Wang Siyu</cp:lastModifiedBy>
  <cp:revision>101</cp:revision>
  <dcterms:created xsi:type="dcterms:W3CDTF">2023-01-12T16:43:00Z</dcterms:created>
  <dcterms:modified xsi:type="dcterms:W3CDTF">2023-01-12T19:51:00Z</dcterms:modified>
</cp:coreProperties>
</file>