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57E5" w14:textId="10DDC932" w:rsidR="005E1CF9" w:rsidDel="00677810" w:rsidRDefault="005E1CF9" w:rsidP="005E1CF9">
      <w:pPr>
        <w:rPr>
          <w:del w:id="0" w:author="Wang Siyu" w:date="2023-03-01T22:17:00Z"/>
          <w:b/>
          <w:bCs/>
        </w:rPr>
      </w:pPr>
      <w:del w:id="1" w:author="Wang Siyu" w:date="2023-03-01T22:17:00Z">
        <w:r w:rsidRPr="005E1CF9" w:rsidDel="00677810">
          <w:rPr>
            <w:b/>
            <w:bCs/>
          </w:rPr>
          <w:delText>Abstract</w:delText>
        </w:r>
      </w:del>
    </w:p>
    <w:p w14:paraId="277C4E52" w14:textId="7528DB54" w:rsidR="00677810" w:rsidRDefault="00677810" w:rsidP="005E1CF9">
      <w:pPr>
        <w:rPr>
          <w:ins w:id="2" w:author="Wang Siyu" w:date="2023-03-01T22:17:00Z"/>
          <w:b/>
          <w:bCs/>
        </w:rPr>
      </w:pPr>
      <w:ins w:id="3" w:author="Wang Siyu" w:date="2023-03-01T22:19:00Z">
        <w:r>
          <w:rPr>
            <w:b/>
            <w:bCs/>
          </w:rPr>
          <w:t>The role of</w:t>
        </w:r>
      </w:ins>
      <w:ins w:id="4" w:author="Wang Siyu" w:date="2023-03-01T22:20:00Z">
        <w:r w:rsidR="00F60045">
          <w:rPr>
            <w:b/>
            <w:bCs/>
          </w:rPr>
          <w:t xml:space="preserve"> </w:t>
        </w:r>
      </w:ins>
      <w:ins w:id="5" w:author="Wang Siyu" w:date="2023-03-01T22:21:00Z">
        <w:r w:rsidR="001A24EB">
          <w:rPr>
            <w:b/>
            <w:bCs/>
          </w:rPr>
          <w:t xml:space="preserve">model </w:t>
        </w:r>
        <w:r w:rsidR="008B546F">
          <w:rPr>
            <w:b/>
            <w:bCs/>
          </w:rPr>
          <w:t>confidence</w:t>
        </w:r>
      </w:ins>
      <w:ins w:id="6" w:author="Wang Siyu" w:date="2023-03-01T22:20:00Z">
        <w:r w:rsidR="00F60045">
          <w:rPr>
            <w:b/>
            <w:bCs/>
          </w:rPr>
          <w:t xml:space="preserve"> </w:t>
        </w:r>
        <w:r>
          <w:rPr>
            <w:b/>
            <w:bCs/>
          </w:rPr>
          <w:t>in model-</w:t>
        </w:r>
      </w:ins>
      <w:ins w:id="7" w:author="Wang Siyu" w:date="2023-03-01T23:18:00Z">
        <w:r w:rsidR="0054214F">
          <w:rPr>
            <w:b/>
            <w:bCs/>
          </w:rPr>
          <w:t>based learning</w:t>
        </w:r>
      </w:ins>
    </w:p>
    <w:p w14:paraId="68CFCEC8" w14:textId="77777777" w:rsidR="005E1CF9" w:rsidRPr="005E1CF9" w:rsidRDefault="005E1CF9" w:rsidP="005E1CF9">
      <w:pPr>
        <w:rPr>
          <w:b/>
          <w:bCs/>
        </w:rPr>
      </w:pPr>
    </w:p>
    <w:p w14:paraId="69915031" w14:textId="70487F7E" w:rsidR="00C91C0D" w:rsidRDefault="009D7FDD" w:rsidP="004F6286">
      <w:pPr>
        <w:rPr>
          <w:ins w:id="8" w:author="Wang Siyu" w:date="2023-03-01T22:21:00Z"/>
        </w:rPr>
      </w:pPr>
      <w:ins w:id="9" w:author="Wang Siyu" w:date="2023-03-01T22:24:00Z">
        <w:r>
          <w:t xml:space="preserve">Humans and animals learn </w:t>
        </w:r>
      </w:ins>
      <w:ins w:id="10" w:author="Wang Siyu" w:date="2023-03-01T22:26:00Z">
        <w:r w:rsidR="00772FD0">
          <w:t>models</w:t>
        </w:r>
      </w:ins>
      <w:ins w:id="11" w:author="Wang Siyu" w:date="2023-03-01T22:24:00Z">
        <w:r>
          <w:t xml:space="preserve"> of the world </w:t>
        </w:r>
      </w:ins>
      <w:ins w:id="12" w:author="Wang Siyu" w:date="2023-03-01T22:25:00Z">
        <w:r>
          <w:t xml:space="preserve">to facilitate learning. </w:t>
        </w:r>
        <w:r w:rsidR="00B5370B">
          <w:t xml:space="preserve">In model-based </w:t>
        </w:r>
      </w:ins>
      <w:ins w:id="13" w:author="Wang Siyu" w:date="2023-03-01T22:31:00Z">
        <w:r w:rsidR="00697203">
          <w:t>reinforcement learning</w:t>
        </w:r>
      </w:ins>
      <w:ins w:id="14" w:author="Wang Siyu" w:date="2023-03-01T22:25:00Z">
        <w:r w:rsidR="00B5370B">
          <w:t xml:space="preserve">, animals explicitly </w:t>
        </w:r>
      </w:ins>
      <w:ins w:id="15" w:author="Wang Siyu" w:date="2023-03-01T22:26:00Z">
        <w:r w:rsidR="00510AFA">
          <w:t>take into account</w:t>
        </w:r>
      </w:ins>
      <w:ins w:id="16" w:author="Wang Siyu" w:date="2023-03-01T22:25:00Z">
        <w:r w:rsidR="00B5370B">
          <w:t xml:space="preserve"> knowledge of state transitions</w:t>
        </w:r>
      </w:ins>
      <w:ins w:id="17" w:author="Wang Siyu" w:date="2023-03-01T22:26:00Z">
        <w:r w:rsidR="00782770">
          <w:t xml:space="preserve"> in the environment. </w:t>
        </w:r>
      </w:ins>
      <w:ins w:id="18" w:author="Wang Siyu" w:date="2023-03-01T22:28:00Z">
        <w:r w:rsidR="00E42783">
          <w:t xml:space="preserve">It has been shown that when state transitions are unpredictable, participants </w:t>
        </w:r>
      </w:ins>
      <w:ins w:id="19" w:author="Wang Siyu" w:date="2023-03-01T22:30:00Z">
        <w:r w:rsidR="00E42783">
          <w:t xml:space="preserve">are more likely to resort to model-free </w:t>
        </w:r>
        <w:r w:rsidR="00292A2B">
          <w:t>strategies</w:t>
        </w:r>
      </w:ins>
      <w:ins w:id="20" w:author="Wang Siyu" w:date="2023-03-01T23:15:00Z">
        <w:r w:rsidR="006D01C1">
          <w:t xml:space="preserve"> (</w:t>
        </w:r>
      </w:ins>
      <w:ins w:id="21" w:author="Wang Siyu" w:date="2023-03-01T23:16:00Z">
        <w:r w:rsidR="006D01C1">
          <w:t>Kim et al., 2019)</w:t>
        </w:r>
      </w:ins>
      <w:ins w:id="22" w:author="Wang Siyu" w:date="2023-03-01T22:30:00Z">
        <w:r w:rsidR="00292A2B">
          <w:t>.</w:t>
        </w:r>
        <w:r w:rsidR="00E42783">
          <w:t xml:space="preserve"> </w:t>
        </w:r>
      </w:ins>
      <w:ins w:id="23" w:author="Wang Siyu" w:date="2023-03-01T22:31:00Z">
        <w:r w:rsidR="00FD3B29">
          <w:t xml:space="preserve">However, it is unclear how subjective confidence in </w:t>
        </w:r>
      </w:ins>
      <w:ins w:id="24" w:author="Wang Siyu" w:date="2023-03-01T22:32:00Z">
        <w:r w:rsidR="00FD3B29">
          <w:t xml:space="preserve">the world model </w:t>
        </w:r>
      </w:ins>
      <w:ins w:id="25" w:author="Wang Siyu" w:date="2023-03-01T22:40:00Z">
        <w:r w:rsidR="008030A9">
          <w:t>drives</w:t>
        </w:r>
      </w:ins>
      <w:ins w:id="26" w:author="Wang Siyu" w:date="2023-03-01T22:32:00Z">
        <w:r w:rsidR="00FD3B29">
          <w:t xml:space="preserve"> learners to </w:t>
        </w:r>
      </w:ins>
      <w:ins w:id="27" w:author="Wang Siyu" w:date="2023-03-01T22:40:00Z">
        <w:r w:rsidR="008030A9">
          <w:t>switch between</w:t>
        </w:r>
      </w:ins>
      <w:ins w:id="28" w:author="Wang Siyu" w:date="2023-03-01T22:32:00Z">
        <w:r w:rsidR="00FD3B29">
          <w:t xml:space="preserve"> model-based </w:t>
        </w:r>
      </w:ins>
      <w:ins w:id="29" w:author="Wang Siyu" w:date="2023-03-01T22:40:00Z">
        <w:r w:rsidR="008030A9">
          <w:t>and</w:t>
        </w:r>
      </w:ins>
      <w:ins w:id="30" w:author="Wang Siyu" w:date="2023-03-01T22:33:00Z">
        <w:r w:rsidR="00FD3B29">
          <w:t xml:space="preserve"> model-free strategies. </w:t>
        </w:r>
      </w:ins>
      <w:ins w:id="31" w:author="Wang Siyu" w:date="2023-03-01T22:48:00Z">
        <w:r w:rsidR="00A3749C">
          <w:t xml:space="preserve">In this work, we investigated the </w:t>
        </w:r>
      </w:ins>
      <w:ins w:id="32" w:author="Wang Siyu" w:date="2023-03-01T23:16:00Z">
        <w:r w:rsidR="000F3693">
          <w:t xml:space="preserve">computational </w:t>
        </w:r>
      </w:ins>
      <w:ins w:id="33" w:author="Wang Siyu" w:date="2023-03-01T22:48:00Z">
        <w:r w:rsidR="00A3749C">
          <w:t>role of model confidence in</w:t>
        </w:r>
      </w:ins>
      <w:ins w:id="34" w:author="Wang Siyu" w:date="2023-03-01T22:52:00Z">
        <w:r w:rsidR="001B7FDA">
          <w:t xml:space="preserve"> model</w:t>
        </w:r>
      </w:ins>
      <w:ins w:id="35" w:author="Wang Siyu" w:date="2023-03-01T22:53:00Z">
        <w:r w:rsidR="001B7FDA">
          <w:t>-based</w:t>
        </w:r>
      </w:ins>
      <w:ins w:id="36" w:author="Wang Siyu" w:date="2023-03-01T22:48:00Z">
        <w:r w:rsidR="00A3749C">
          <w:t xml:space="preserve"> </w:t>
        </w:r>
      </w:ins>
      <w:ins w:id="37" w:author="Wang Siyu" w:date="2023-03-01T22:49:00Z">
        <w:r w:rsidR="006220D5">
          <w:t>reinforcement learning</w:t>
        </w:r>
      </w:ins>
      <w:ins w:id="38" w:author="Wang Siyu" w:date="2023-03-01T23:07:00Z">
        <w:r w:rsidR="00057BFD">
          <w:t xml:space="preserve"> </w:t>
        </w:r>
        <w:r w:rsidR="00057BFD">
          <w:t>using a modified version of the two-step task</w:t>
        </w:r>
      </w:ins>
      <w:ins w:id="39" w:author="Wang Siyu" w:date="2023-03-01T23:15:00Z">
        <w:r w:rsidR="00E6492D">
          <w:t xml:space="preserve"> (Miller et al., 2017)</w:t>
        </w:r>
      </w:ins>
      <w:ins w:id="40" w:author="Wang Siyu" w:date="2023-03-01T23:07:00Z">
        <w:r w:rsidR="00057BFD">
          <w:t>. We trained</w:t>
        </w:r>
      </w:ins>
      <w:ins w:id="41" w:author="Wang Siyu" w:date="2023-03-01T23:06:00Z">
        <w:r w:rsidR="00ED2A5A">
          <w:t xml:space="preserve"> recurrent neural network models </w:t>
        </w:r>
      </w:ins>
      <w:ins w:id="42" w:author="Wang Siyu" w:date="2023-03-01T23:07:00Z">
        <w:r w:rsidR="00057BFD">
          <w:t>to</w:t>
        </w:r>
      </w:ins>
      <w:ins w:id="43" w:author="Wang Siyu" w:date="2023-03-01T22:54:00Z">
        <w:r w:rsidR="007C1C1B">
          <w:t xml:space="preserve"> make multi-step decisions in</w:t>
        </w:r>
      </w:ins>
      <w:ins w:id="44" w:author="Wang Siyu" w:date="2023-03-01T22:55:00Z">
        <w:r w:rsidR="00A673A6">
          <w:t xml:space="preserve"> a</w:t>
        </w:r>
      </w:ins>
      <w:ins w:id="45" w:author="Wang Siyu" w:date="2023-03-01T22:54:00Z">
        <w:r w:rsidR="007C1C1B">
          <w:t xml:space="preserve"> Markov </w:t>
        </w:r>
      </w:ins>
      <w:ins w:id="46" w:author="Wang Siyu" w:date="2023-03-01T22:55:00Z">
        <w:r w:rsidR="00A673A6">
          <w:t>D</w:t>
        </w:r>
      </w:ins>
      <w:ins w:id="47" w:author="Wang Siyu" w:date="2023-03-01T22:54:00Z">
        <w:r w:rsidR="007C1C1B">
          <w:t xml:space="preserve">ecision </w:t>
        </w:r>
      </w:ins>
      <w:ins w:id="48" w:author="Wang Siyu" w:date="2023-03-01T22:55:00Z">
        <w:r w:rsidR="00A673A6">
          <w:t>Problem</w:t>
        </w:r>
      </w:ins>
      <w:ins w:id="49" w:author="Wang Siyu" w:date="2023-03-01T23:17:00Z">
        <w:r w:rsidR="00CC2E20">
          <w:t xml:space="preserve"> (MDP)</w:t>
        </w:r>
        <w:r w:rsidR="001C5097">
          <w:t xml:space="preserve"> </w:t>
        </w:r>
      </w:ins>
      <w:ins w:id="50" w:author="Wang Siyu" w:date="2023-03-01T22:55:00Z">
        <w:r w:rsidR="00A673A6">
          <w:t>that involves</w:t>
        </w:r>
      </w:ins>
      <w:ins w:id="51" w:author="Wang Siyu" w:date="2023-03-01T22:54:00Z">
        <w:r w:rsidR="007C1C1B">
          <w:t xml:space="preserve"> </w:t>
        </w:r>
        <w:r w:rsidR="00F41E4D">
          <w:t>varyin</w:t>
        </w:r>
      </w:ins>
      <w:ins w:id="52" w:author="Wang Siyu" w:date="2023-03-01T22:55:00Z">
        <w:r w:rsidR="00F41E4D">
          <w:t>g</w:t>
        </w:r>
      </w:ins>
      <w:ins w:id="53" w:author="Wang Siyu" w:date="2023-03-01T22:54:00Z">
        <w:r w:rsidR="007C1C1B">
          <w:t xml:space="preserve"> </w:t>
        </w:r>
      </w:ins>
      <w:ins w:id="54" w:author="Wang Siyu" w:date="2023-03-01T23:07:00Z">
        <w:r w:rsidR="00156C91">
          <w:t>degre</w:t>
        </w:r>
      </w:ins>
      <w:ins w:id="55" w:author="Wang Siyu" w:date="2023-03-01T23:08:00Z">
        <w:r w:rsidR="002107EA">
          <w:t>es</w:t>
        </w:r>
      </w:ins>
      <w:ins w:id="56" w:author="Wang Siyu" w:date="2023-03-01T23:07:00Z">
        <w:r w:rsidR="00156C91">
          <w:t xml:space="preserve"> of </w:t>
        </w:r>
      </w:ins>
      <w:ins w:id="57" w:author="Wang Siyu" w:date="2023-03-01T22:54:00Z">
        <w:r w:rsidR="007C1C1B">
          <w:t xml:space="preserve">state-transition </w:t>
        </w:r>
      </w:ins>
      <w:ins w:id="58" w:author="Wang Siyu" w:date="2023-03-01T23:08:00Z">
        <w:r w:rsidR="00C22ACE">
          <w:t>uncertainties</w:t>
        </w:r>
      </w:ins>
      <w:ins w:id="59" w:author="Wang Siyu" w:date="2023-03-01T22:33:00Z">
        <w:r w:rsidR="002E6912">
          <w:t>.</w:t>
        </w:r>
      </w:ins>
      <w:ins w:id="60" w:author="Wang Siyu" w:date="2023-03-01T22:35:00Z">
        <w:r w:rsidR="00581E1C">
          <w:t xml:space="preserve"> </w:t>
        </w:r>
      </w:ins>
      <w:ins w:id="61" w:author="Wang Siyu" w:date="2023-03-01T22:58:00Z">
        <w:r w:rsidR="00F810D8">
          <w:t>Crucially,</w:t>
        </w:r>
      </w:ins>
      <w:ins w:id="62" w:author="Wang Siyu" w:date="2023-03-01T22:59:00Z">
        <w:r w:rsidR="00D1081F">
          <w:t xml:space="preserve"> </w:t>
        </w:r>
        <w:r w:rsidR="00D1081F">
          <w:t>the agent is asked</w:t>
        </w:r>
        <w:r w:rsidR="00D1081F" w:rsidRPr="005E1CF9">
          <w:t xml:space="preserve"> to predict upcoming state transition</w:t>
        </w:r>
        <w:r w:rsidR="00AC763C">
          <w:t xml:space="preserve">s in the MDP </w:t>
        </w:r>
      </w:ins>
      <w:ins w:id="63" w:author="Wang Siyu" w:date="2023-03-01T23:00:00Z">
        <w:r w:rsidR="00AC763C">
          <w:t>and receives an additional</w:t>
        </w:r>
      </w:ins>
      <w:ins w:id="64" w:author="Wang Siyu" w:date="2023-03-01T22:59:00Z">
        <w:r w:rsidR="00D1081F" w:rsidRPr="005E1CF9">
          <w:t xml:space="preserve"> reward </w:t>
        </w:r>
      </w:ins>
      <w:ins w:id="65" w:author="Wang Siyu" w:date="2023-03-01T23:00:00Z">
        <w:r w:rsidR="00B7075A">
          <w:t xml:space="preserve">for correct judgements. </w:t>
        </w:r>
      </w:ins>
      <w:ins w:id="66" w:author="Wang Siyu" w:date="2023-03-01T23:03:00Z">
        <w:r w:rsidR="00A4063C">
          <w:t>Using the technique of post-decision wagering</w:t>
        </w:r>
      </w:ins>
      <w:ins w:id="67" w:author="Wang Siyu" w:date="2023-03-01T23:17:00Z">
        <w:r w:rsidR="00E57CB6">
          <w:t xml:space="preserve"> (</w:t>
        </w:r>
        <w:r w:rsidR="00E57CB6">
          <w:rPr>
            <w:kern w:val="0"/>
          </w:rPr>
          <w:t>Persaud</w:t>
        </w:r>
        <w:r w:rsidR="00E57CB6">
          <w:rPr>
            <w:kern w:val="0"/>
          </w:rPr>
          <w:t xml:space="preserve"> et al., 2007)</w:t>
        </w:r>
      </w:ins>
      <w:ins w:id="68" w:author="Wang Siyu" w:date="2023-03-01T23:04:00Z">
        <w:r w:rsidR="00C80EF0">
          <w:t>,</w:t>
        </w:r>
        <w:r w:rsidR="00A4063C">
          <w:t xml:space="preserve"> in which t</w:t>
        </w:r>
      </w:ins>
      <w:ins w:id="69" w:author="Wang Siyu" w:date="2023-03-01T23:03:00Z">
        <w:r w:rsidR="00A4063C">
          <w:t>he agent is</w:t>
        </w:r>
      </w:ins>
      <w:ins w:id="70" w:author="Wang Siyu" w:date="2023-03-01T23:02:00Z">
        <w:r w:rsidR="00A949FC">
          <w:t xml:space="preserve"> offered a safe-bet option to receive a smaller reward when they are uncertain about </w:t>
        </w:r>
      </w:ins>
      <w:ins w:id="71" w:author="Wang Siyu" w:date="2023-03-01T23:03:00Z">
        <w:r w:rsidR="005535B1">
          <w:t>their own judgements</w:t>
        </w:r>
      </w:ins>
      <w:ins w:id="72" w:author="Wang Siyu" w:date="2023-03-01T23:04:00Z">
        <w:r w:rsidR="004F6286">
          <w:t xml:space="preserve">, we </w:t>
        </w:r>
      </w:ins>
      <w:ins w:id="73" w:author="Wang Siyu" w:date="2023-03-01T23:05:00Z">
        <w:r w:rsidR="001375E3">
          <w:t>can</w:t>
        </w:r>
      </w:ins>
      <w:ins w:id="74" w:author="Wang Siyu" w:date="2023-03-01T23:04:00Z">
        <w:r w:rsidR="004F6286">
          <w:t xml:space="preserve"> </w:t>
        </w:r>
      </w:ins>
      <w:ins w:id="75" w:author="Wang Siyu" w:date="2023-03-01T23:10:00Z">
        <w:r w:rsidR="00AB20CE">
          <w:t xml:space="preserve">simultaneously </w:t>
        </w:r>
      </w:ins>
      <w:ins w:id="76" w:author="Wang Siyu" w:date="2023-03-01T22:37:00Z">
        <w:r w:rsidR="00581E1C">
          <w:t xml:space="preserve">measure </w:t>
        </w:r>
      </w:ins>
      <w:ins w:id="77" w:author="Wang Siyu" w:date="2023-03-01T23:04:00Z">
        <w:r w:rsidR="008F0C76">
          <w:t xml:space="preserve">subjective </w:t>
        </w:r>
      </w:ins>
      <w:ins w:id="78" w:author="Wang Siyu" w:date="2023-03-01T23:08:00Z">
        <w:r w:rsidR="000F67B5">
          <w:t xml:space="preserve">confidence in </w:t>
        </w:r>
      </w:ins>
      <w:ins w:id="79" w:author="Wang Siyu" w:date="2023-03-01T22:39:00Z">
        <w:r w:rsidR="003B5547">
          <w:t>state transition</w:t>
        </w:r>
      </w:ins>
      <w:ins w:id="80" w:author="Wang Siyu" w:date="2023-03-01T23:09:00Z">
        <w:r w:rsidR="00685973">
          <w:t>s</w:t>
        </w:r>
      </w:ins>
      <w:ins w:id="81" w:author="Wang Siyu" w:date="2023-03-01T23:10:00Z">
        <w:r w:rsidR="0047123E">
          <w:t xml:space="preserve">, subjective reward </w:t>
        </w:r>
      </w:ins>
      <w:ins w:id="82" w:author="Wang Siyu" w:date="2023-03-01T23:11:00Z">
        <w:r w:rsidR="0047123E">
          <w:t xml:space="preserve">uncertainty, and </w:t>
        </w:r>
      </w:ins>
      <w:ins w:id="83" w:author="Wang Siyu" w:date="2023-03-01T22:39:00Z">
        <w:r w:rsidR="003B5547">
          <w:t>the overall decision confidence</w:t>
        </w:r>
      </w:ins>
      <w:ins w:id="84" w:author="Wang Siyu" w:date="2023-03-01T22:57:00Z">
        <w:r w:rsidR="00A204BA">
          <w:t xml:space="preserve"> within the same task framework</w:t>
        </w:r>
        <w:r w:rsidR="005C725A">
          <w:t>.</w:t>
        </w:r>
        <w:r w:rsidR="001D79CF">
          <w:t xml:space="preserve"> </w:t>
        </w:r>
      </w:ins>
      <w:ins w:id="85" w:author="Wang Siyu" w:date="2023-03-01T23:11:00Z">
        <w:r w:rsidR="003C1333">
          <w:t>Our work</w:t>
        </w:r>
      </w:ins>
      <w:ins w:id="86" w:author="Wang Siyu" w:date="2023-03-01T23:12:00Z">
        <w:r w:rsidR="0091282B">
          <w:t xml:space="preserve"> explore</w:t>
        </w:r>
      </w:ins>
      <w:ins w:id="87" w:author="Wang Siyu" w:date="2023-03-01T23:13:00Z">
        <w:r w:rsidR="009A09A7">
          <w:t>d</w:t>
        </w:r>
      </w:ins>
      <w:ins w:id="88" w:author="Wang Siyu" w:date="2023-03-01T23:12:00Z">
        <w:r w:rsidR="0091282B">
          <w:t xml:space="preserve"> how network models transition between model-based learning and model-free </w:t>
        </w:r>
        <w:r w:rsidR="009210AE">
          <w:t>learning</w:t>
        </w:r>
      </w:ins>
      <w:ins w:id="89" w:author="Wang Siyu" w:date="2023-03-01T23:14:00Z">
        <w:r w:rsidR="00D67A8A">
          <w:t>,</w:t>
        </w:r>
      </w:ins>
      <w:ins w:id="90" w:author="Wang Siyu" w:date="2023-03-01T23:12:00Z">
        <w:r w:rsidR="009210AE">
          <w:t xml:space="preserve"> and</w:t>
        </w:r>
      </w:ins>
      <w:ins w:id="91" w:author="Wang Siyu" w:date="2023-03-01T23:14:00Z">
        <w:r w:rsidR="00D67A8A">
          <w:t xml:space="preserve"> how model confidence and reward uncertainty are integrated </w:t>
        </w:r>
      </w:ins>
      <w:ins w:id="92" w:author="Wang Siyu" w:date="2023-03-01T23:18:00Z">
        <w:r w:rsidR="00BC1B4B">
          <w:t>to form</w:t>
        </w:r>
      </w:ins>
      <w:ins w:id="93" w:author="Wang Siyu" w:date="2023-03-01T23:14:00Z">
        <w:r w:rsidR="00D67A8A">
          <w:t xml:space="preserve"> decision confidence</w:t>
        </w:r>
      </w:ins>
      <w:ins w:id="94" w:author="Wang Siyu" w:date="2023-03-01T23:12:00Z">
        <w:r w:rsidR="0091282B">
          <w:t>.</w:t>
        </w:r>
      </w:ins>
    </w:p>
    <w:p w14:paraId="086C0EC4" w14:textId="77777777" w:rsidR="00C91C0D" w:rsidRDefault="00C91C0D" w:rsidP="005E1CF9">
      <w:pPr>
        <w:rPr>
          <w:ins w:id="95" w:author="Wang Siyu" w:date="2023-03-01T22:21:00Z"/>
        </w:rPr>
      </w:pPr>
    </w:p>
    <w:p w14:paraId="317BB459" w14:textId="02DEE506" w:rsidR="005E1CF9" w:rsidRPr="005E1CF9" w:rsidDel="005E3C52" w:rsidRDefault="005E1CF9" w:rsidP="005E1CF9">
      <w:pPr>
        <w:rPr>
          <w:del w:id="96" w:author="Wang Siyu" w:date="2023-03-01T23:05:00Z"/>
        </w:rPr>
      </w:pPr>
      <w:del w:id="97" w:author="Wang Siyu" w:date="2023-03-01T22:37:00Z">
        <w:r w:rsidRPr="005E1CF9" w:rsidDel="00581E1C">
          <w:delText xml:space="preserve">Confidence estimation is a crucial component of decision making. </w:delText>
        </w:r>
        <w:r w:rsidR="00061666" w:rsidDel="00581E1C">
          <w:delText>Plenty of s</w:delText>
        </w:r>
        <w:r w:rsidR="00061666" w:rsidRPr="005E1CF9" w:rsidDel="00581E1C">
          <w:delText xml:space="preserve">tudies </w:delText>
        </w:r>
        <w:r w:rsidR="00061666" w:rsidDel="00581E1C">
          <w:delText xml:space="preserve">on </w:delText>
        </w:r>
        <w:r w:rsidRPr="005E1CF9" w:rsidDel="00581E1C">
          <w:delText xml:space="preserve">decision confidence and uncertainty </w:delText>
        </w:r>
        <w:r w:rsidR="00061666" w:rsidDel="00581E1C">
          <w:delText>have focused on</w:delText>
        </w:r>
        <w:r w:rsidRPr="005E1CF9" w:rsidDel="00581E1C">
          <w:delText xml:space="preserve"> model-free value-based </w:delText>
        </w:r>
        <w:r w:rsidR="00282DD9" w:rsidRPr="005E1CF9" w:rsidDel="00581E1C">
          <w:delText xml:space="preserve">perceptual </w:delText>
        </w:r>
        <w:r w:rsidRPr="005E1CF9" w:rsidDel="00581E1C">
          <w:delText>decision making</w:delText>
        </w:r>
        <w:r w:rsidR="00061666" w:rsidDel="00581E1C">
          <w:delText>. However, there has been less of a focus on</w:delText>
        </w:r>
        <w:r w:rsidRPr="005E1CF9" w:rsidDel="00581E1C">
          <w:delText xml:space="preserve"> confidence judgements in model-based learning and decision making in which animal forms a mental model of the environment to guide planning and adaptive behavior. In this work, we explore </w:delText>
        </w:r>
        <w:r w:rsidR="00061666" w:rsidRPr="005E1CF9" w:rsidDel="00581E1C">
          <w:delText>how animals estimate the uncertainty</w:delText>
        </w:r>
        <w:r w:rsidR="00061666" w:rsidDel="00581E1C">
          <w:delText xml:space="preserve"> and develop decision confidence</w:delText>
        </w:r>
        <w:r w:rsidRPr="005E1CF9" w:rsidDel="00581E1C">
          <w:delText xml:space="preserve"> </w:delText>
        </w:r>
        <w:r w:rsidR="00061666" w:rsidDel="00581E1C">
          <w:delText>using deep reinforcement learning</w:delText>
        </w:r>
        <w:r w:rsidRPr="005E1CF9" w:rsidDel="00581E1C">
          <w:delText xml:space="preserve"> agents. We extended the post-decision wagering paradigm that is used to study decision confidence to study model confidence in a modified version of the two-step task.</w:delText>
        </w:r>
      </w:del>
      <w:del w:id="98" w:author="Wang Siyu" w:date="2023-03-01T23:05:00Z">
        <w:r w:rsidRPr="005E1CF9" w:rsidDel="005E3C52">
          <w:delText xml:space="preserve"> Specifically</w:delText>
        </w:r>
      </w:del>
      <w:del w:id="99" w:author="Wang Siyu" w:date="2023-03-01T22:59:00Z">
        <w:r w:rsidRPr="005E1CF9" w:rsidDel="00D1081F">
          <w:delText xml:space="preserve">, </w:delText>
        </w:r>
        <w:r w:rsidR="00061666" w:rsidDel="00D1081F">
          <w:delText>the agent is asked</w:delText>
        </w:r>
        <w:r w:rsidRPr="005E1CF9" w:rsidDel="00D1081F">
          <w:delText xml:space="preserve"> to predict </w:delText>
        </w:r>
        <w:r w:rsidR="00823603" w:rsidDel="00D1081F">
          <w:delText xml:space="preserve">and report </w:delText>
        </w:r>
        <w:r w:rsidRPr="005E1CF9" w:rsidDel="00D1081F">
          <w:delText>an upcoming state transition</w:delText>
        </w:r>
        <w:r w:rsidR="00823603" w:rsidDel="00D1081F">
          <w:delText xml:space="preserve"> and</w:delText>
        </w:r>
        <w:r w:rsidRPr="005E1CF9" w:rsidDel="00D1081F">
          <w:delText xml:space="preserve"> receive a reward </w:delText>
        </w:r>
        <w:r w:rsidR="00823603" w:rsidDel="00D1081F">
          <w:delText>or penalty based on the correctness of model judgement</w:delText>
        </w:r>
      </w:del>
      <w:del w:id="100" w:author="Wang Siyu" w:date="2023-03-01T23:05:00Z">
        <w:r w:rsidR="00823603" w:rsidDel="005E3C52">
          <w:delText>.</w:delText>
        </w:r>
        <w:r w:rsidRPr="005E1CF9" w:rsidDel="005E3C52">
          <w:delText xml:space="preserve"> </w:delText>
        </w:r>
        <w:r w:rsidR="00823603" w:rsidDel="005E3C52">
          <w:delText>Crucially,</w:delText>
        </w:r>
        <w:r w:rsidDel="005E3C52">
          <w:delText xml:space="preserve"> </w:delText>
        </w:r>
        <w:r w:rsidR="00823603" w:rsidDel="005E3C52">
          <w:delText>the agent could also choose</w:delText>
        </w:r>
        <w:r w:rsidDel="005E3C52">
          <w:delText xml:space="preserve"> </w:delText>
        </w:r>
        <w:r w:rsidRPr="005E1CF9" w:rsidDel="005E3C52">
          <w:delText xml:space="preserve">a third safe-bet option that gives them a small fraction of positive reward regardless of the correctness of their model judgements. </w:delText>
        </w:r>
        <w:r w:rsidR="00282DD9" w:rsidDel="005E3C52">
          <w:delText xml:space="preserve">Furthermore, at the start of </w:delText>
        </w:r>
        <w:r w:rsidR="00823603" w:rsidDel="005E3C52">
          <w:delText>each</w:delText>
        </w:r>
        <w:r w:rsidR="00282DD9" w:rsidDel="005E3C52">
          <w:delText xml:space="preserve"> trial</w:delText>
        </w:r>
        <w:r w:rsidR="00823603" w:rsidDel="005E3C52">
          <w:delText xml:space="preserve">, the agent could </w:delText>
        </w:r>
        <w:r w:rsidR="00282DD9" w:rsidDel="005E3C52">
          <w:delText xml:space="preserve">choose </w:delText>
        </w:r>
        <w:r w:rsidR="00823603" w:rsidDel="005E3C52">
          <w:delText xml:space="preserve">to </w:delText>
        </w:r>
        <w:r w:rsidR="00282DD9" w:rsidDel="005E3C52">
          <w:delText xml:space="preserve">either </w:delText>
        </w:r>
        <w:r w:rsidR="00823603" w:rsidDel="005E3C52">
          <w:delText>perform</w:delText>
        </w:r>
        <w:r w:rsidR="00282DD9" w:rsidDel="005E3C52">
          <w:delText xml:space="preserve"> the current trial</w:delText>
        </w:r>
        <w:r w:rsidR="00823603" w:rsidDel="005E3C52">
          <w:delText xml:space="preserve"> </w:delText>
        </w:r>
        <w:r w:rsidR="00282DD9" w:rsidDel="005E3C52">
          <w:delText xml:space="preserve">or skip the current trial </w:delText>
        </w:r>
        <w:r w:rsidR="00823603" w:rsidDel="005E3C52">
          <w:delText xml:space="preserve">entirely </w:delText>
        </w:r>
        <w:r w:rsidR="00282DD9" w:rsidDel="005E3C52">
          <w:delText xml:space="preserve">and obtain a safe-bet reward. </w:delText>
        </w:r>
        <w:r w:rsidRPr="005E1CF9" w:rsidDel="005E3C52">
          <w:rPr>
            <w:rFonts w:hint="eastAsia"/>
          </w:rPr>
          <w:delText>W</w:delText>
        </w:r>
        <w:r w:rsidRPr="005E1CF9" w:rsidDel="005E3C52">
          <w:delText>e expect our trained agent to choose the safe-bet option more when they are less confident</w:delText>
        </w:r>
        <w:r w:rsidDel="005E3C52">
          <w:delText xml:space="preserve"> about their learnt model</w:delText>
        </w:r>
        <w:r w:rsidRPr="005E1CF9" w:rsidDel="005E3C52">
          <w:delText xml:space="preserve">. </w:delText>
        </w:r>
        <w:r w:rsidR="00FC01C2" w:rsidDel="005E3C52">
          <w:delText>In addition, we hypothesize that agents</w:delText>
        </w:r>
        <w:r w:rsidR="0076636E" w:rsidDel="005E3C52">
          <w:delText>’</w:delText>
        </w:r>
        <w:r w:rsidR="00FC01C2" w:rsidDel="005E3C52">
          <w:delText xml:space="preserve"> model confidence in later stages of a trial </w:delText>
        </w:r>
        <w:r w:rsidR="0076636E" w:rsidDel="005E3C52">
          <w:delText>predicts model confidence in</w:delText>
        </w:r>
        <w:r w:rsidR="00FC01C2" w:rsidDel="005E3C52">
          <w:delText xml:space="preserve"> earlier stages of a trial</w:delText>
        </w:r>
        <w:r w:rsidR="0076636E" w:rsidDel="005E3C52">
          <w:delText>, giving a hierarchical structure of model confidence and decision making</w:delText>
        </w:r>
        <w:r w:rsidR="00FC01C2" w:rsidDel="005E3C52">
          <w:delText>.</w:delText>
        </w:r>
        <w:r w:rsidR="0076636E" w:rsidDel="005E3C52">
          <w:delText xml:space="preserve"> </w:delText>
        </w:r>
      </w:del>
    </w:p>
    <w:p w14:paraId="01FE9247" w14:textId="77777777" w:rsidR="00F4074D" w:rsidRPr="0076636E" w:rsidRDefault="00F4074D" w:rsidP="00881FFB"/>
    <w:sectPr w:rsidR="00F4074D" w:rsidRPr="0076636E" w:rsidSect="00A934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Siyu">
    <w15:presenceInfo w15:providerId="Windows Live" w15:userId="3f00a5b4dc936d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F9"/>
    <w:rsid w:val="000124DA"/>
    <w:rsid w:val="0004315E"/>
    <w:rsid w:val="000536E3"/>
    <w:rsid w:val="00057BFD"/>
    <w:rsid w:val="00061666"/>
    <w:rsid w:val="00081BD5"/>
    <w:rsid w:val="000B561E"/>
    <w:rsid w:val="000D4C5F"/>
    <w:rsid w:val="000F1AD4"/>
    <w:rsid w:val="000F3693"/>
    <w:rsid w:val="000F67B5"/>
    <w:rsid w:val="001334E7"/>
    <w:rsid w:val="001375E3"/>
    <w:rsid w:val="00156C91"/>
    <w:rsid w:val="001A24EB"/>
    <w:rsid w:val="001B7FDA"/>
    <w:rsid w:val="001C5097"/>
    <w:rsid w:val="001D79CF"/>
    <w:rsid w:val="002107EA"/>
    <w:rsid w:val="002156FB"/>
    <w:rsid w:val="00217F5E"/>
    <w:rsid w:val="00225870"/>
    <w:rsid w:val="00230656"/>
    <w:rsid w:val="00232753"/>
    <w:rsid w:val="00282DD9"/>
    <w:rsid w:val="00292A2B"/>
    <w:rsid w:val="002A1DDB"/>
    <w:rsid w:val="002B2C39"/>
    <w:rsid w:val="002B64BE"/>
    <w:rsid w:val="002C0BBE"/>
    <w:rsid w:val="002D69DE"/>
    <w:rsid w:val="002E6912"/>
    <w:rsid w:val="002E7328"/>
    <w:rsid w:val="0030097B"/>
    <w:rsid w:val="00301EFC"/>
    <w:rsid w:val="00303890"/>
    <w:rsid w:val="0031255D"/>
    <w:rsid w:val="0032577E"/>
    <w:rsid w:val="003418CE"/>
    <w:rsid w:val="003578E4"/>
    <w:rsid w:val="00360534"/>
    <w:rsid w:val="0036615B"/>
    <w:rsid w:val="00370BE2"/>
    <w:rsid w:val="003908AC"/>
    <w:rsid w:val="003B5547"/>
    <w:rsid w:val="003B6F19"/>
    <w:rsid w:val="003C1333"/>
    <w:rsid w:val="003C2338"/>
    <w:rsid w:val="003D24F4"/>
    <w:rsid w:val="003E36BB"/>
    <w:rsid w:val="00403C5E"/>
    <w:rsid w:val="00405002"/>
    <w:rsid w:val="00433541"/>
    <w:rsid w:val="00443F2B"/>
    <w:rsid w:val="0047123E"/>
    <w:rsid w:val="0048475F"/>
    <w:rsid w:val="00496D74"/>
    <w:rsid w:val="004C2CAA"/>
    <w:rsid w:val="004F6286"/>
    <w:rsid w:val="00504CBB"/>
    <w:rsid w:val="00505F9A"/>
    <w:rsid w:val="00510AFA"/>
    <w:rsid w:val="0054214F"/>
    <w:rsid w:val="005535B1"/>
    <w:rsid w:val="00576C81"/>
    <w:rsid w:val="00580EEA"/>
    <w:rsid w:val="00581E1C"/>
    <w:rsid w:val="005C725A"/>
    <w:rsid w:val="005E1CF9"/>
    <w:rsid w:val="005E3174"/>
    <w:rsid w:val="005E3C52"/>
    <w:rsid w:val="005E6EEE"/>
    <w:rsid w:val="005E7584"/>
    <w:rsid w:val="00611B58"/>
    <w:rsid w:val="006215E2"/>
    <w:rsid w:val="006220D5"/>
    <w:rsid w:val="00655612"/>
    <w:rsid w:val="006719B5"/>
    <w:rsid w:val="00677810"/>
    <w:rsid w:val="00685973"/>
    <w:rsid w:val="00697203"/>
    <w:rsid w:val="006D01C1"/>
    <w:rsid w:val="00704C7E"/>
    <w:rsid w:val="00707CD1"/>
    <w:rsid w:val="00720FC4"/>
    <w:rsid w:val="0076636E"/>
    <w:rsid w:val="00772FD0"/>
    <w:rsid w:val="00782770"/>
    <w:rsid w:val="007829CA"/>
    <w:rsid w:val="007B1685"/>
    <w:rsid w:val="007C1C1B"/>
    <w:rsid w:val="00800CD9"/>
    <w:rsid w:val="008030A9"/>
    <w:rsid w:val="008055EB"/>
    <w:rsid w:val="00814B64"/>
    <w:rsid w:val="0082196B"/>
    <w:rsid w:val="00821CA2"/>
    <w:rsid w:val="00823603"/>
    <w:rsid w:val="00844A42"/>
    <w:rsid w:val="00873466"/>
    <w:rsid w:val="00881FFB"/>
    <w:rsid w:val="008974A4"/>
    <w:rsid w:val="008A649D"/>
    <w:rsid w:val="008B0FC3"/>
    <w:rsid w:val="008B546F"/>
    <w:rsid w:val="008D4C5E"/>
    <w:rsid w:val="008F0C76"/>
    <w:rsid w:val="0091282B"/>
    <w:rsid w:val="00920152"/>
    <w:rsid w:val="009210AE"/>
    <w:rsid w:val="00935C3D"/>
    <w:rsid w:val="009A09A7"/>
    <w:rsid w:val="009A0F6E"/>
    <w:rsid w:val="009B0452"/>
    <w:rsid w:val="009D7FDD"/>
    <w:rsid w:val="00A00FD8"/>
    <w:rsid w:val="00A204BA"/>
    <w:rsid w:val="00A3749C"/>
    <w:rsid w:val="00A4063C"/>
    <w:rsid w:val="00A50461"/>
    <w:rsid w:val="00A5095B"/>
    <w:rsid w:val="00A673A6"/>
    <w:rsid w:val="00A9345F"/>
    <w:rsid w:val="00A949FC"/>
    <w:rsid w:val="00AB20CE"/>
    <w:rsid w:val="00AB34B6"/>
    <w:rsid w:val="00AB54FC"/>
    <w:rsid w:val="00AC4713"/>
    <w:rsid w:val="00AC763C"/>
    <w:rsid w:val="00B23003"/>
    <w:rsid w:val="00B2491F"/>
    <w:rsid w:val="00B344C7"/>
    <w:rsid w:val="00B41A23"/>
    <w:rsid w:val="00B5370B"/>
    <w:rsid w:val="00B668BE"/>
    <w:rsid w:val="00B7075A"/>
    <w:rsid w:val="00BA66EA"/>
    <w:rsid w:val="00BB4515"/>
    <w:rsid w:val="00BC1B4B"/>
    <w:rsid w:val="00C22ACE"/>
    <w:rsid w:val="00C37C94"/>
    <w:rsid w:val="00C80EF0"/>
    <w:rsid w:val="00C91C0D"/>
    <w:rsid w:val="00CB34F4"/>
    <w:rsid w:val="00CC2E20"/>
    <w:rsid w:val="00CD7518"/>
    <w:rsid w:val="00D1081F"/>
    <w:rsid w:val="00D32E22"/>
    <w:rsid w:val="00D64C98"/>
    <w:rsid w:val="00D67A8A"/>
    <w:rsid w:val="00D95036"/>
    <w:rsid w:val="00DC50DC"/>
    <w:rsid w:val="00DF00EF"/>
    <w:rsid w:val="00DF6D09"/>
    <w:rsid w:val="00E019EA"/>
    <w:rsid w:val="00E262BB"/>
    <w:rsid w:val="00E42783"/>
    <w:rsid w:val="00E57CB6"/>
    <w:rsid w:val="00E6492D"/>
    <w:rsid w:val="00E802DB"/>
    <w:rsid w:val="00E87877"/>
    <w:rsid w:val="00E96BB6"/>
    <w:rsid w:val="00ED2A5A"/>
    <w:rsid w:val="00EE1C73"/>
    <w:rsid w:val="00F4074D"/>
    <w:rsid w:val="00F41E4D"/>
    <w:rsid w:val="00F60045"/>
    <w:rsid w:val="00F7063C"/>
    <w:rsid w:val="00F810D8"/>
    <w:rsid w:val="00FA24E6"/>
    <w:rsid w:val="00FC01C2"/>
    <w:rsid w:val="00FD3B29"/>
    <w:rsid w:val="00FE39D2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E68F"/>
  <w15:chartTrackingRefBased/>
  <w15:docId w15:val="{A9EB2299-1C01-5F45-BBA2-6A2AED9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5E1C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CF9"/>
  </w:style>
  <w:style w:type="character" w:styleId="CommentReference">
    <w:name w:val="annotation reference"/>
    <w:basedOn w:val="DefaultParagraphFont"/>
    <w:uiPriority w:val="99"/>
    <w:semiHidden/>
    <w:unhideWhenUsed/>
    <w:rsid w:val="005E1CF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612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881FFB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81FFB"/>
    <w:rPr>
      <w:noProof/>
    </w:rPr>
  </w:style>
  <w:style w:type="paragraph" w:styleId="Revision">
    <w:name w:val="Revision"/>
    <w:hidden/>
    <w:uiPriority w:val="99"/>
    <w:semiHidden/>
    <w:rsid w:val="0067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25EA23-2E74-A24E-9FB5-DB906242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Liu</dc:creator>
  <cp:keywords/>
  <dc:description/>
  <cp:lastModifiedBy>Wang Siyu</cp:lastModifiedBy>
  <cp:revision>228</cp:revision>
  <dcterms:created xsi:type="dcterms:W3CDTF">2023-01-12T21:47:00Z</dcterms:created>
  <dcterms:modified xsi:type="dcterms:W3CDTF">2023-03-02T04:18:00Z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